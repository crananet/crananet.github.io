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54237" w14:textId="75837A83" w:rsidR="00B800B7" w:rsidRDefault="00D467D9" w:rsidP="00B800B7">
      <w:r>
        <w:t xml:space="preserve">CRANA Annual Meeting </w:t>
      </w:r>
      <w:r w:rsidR="00B800B7">
        <w:t>Minutes</w:t>
      </w:r>
    </w:p>
    <w:p w14:paraId="10DC643A" w14:textId="4FFFDDEA" w:rsidR="00B800B7" w:rsidRDefault="00B800B7" w:rsidP="00B800B7">
      <w:r>
        <w:t>Washington Middle School,  January 30, 2016</w:t>
      </w:r>
    </w:p>
    <w:p w14:paraId="25F12A42" w14:textId="77777777" w:rsidR="00D467D9" w:rsidRDefault="00D467D9" w:rsidP="00B800B7"/>
    <w:p w14:paraId="71FDCF06" w14:textId="31FBE8AD" w:rsidR="006B0B79" w:rsidDel="004435E1" w:rsidRDefault="004435E1" w:rsidP="00B800B7">
      <w:pPr>
        <w:rPr>
          <w:del w:id="0" w:author="Denise J Pantelis" w:date="2016-04-20T15:39:00Z"/>
        </w:rPr>
      </w:pPr>
      <w:r>
        <w:t>Attending</w:t>
      </w:r>
      <w:r w:rsidR="006B0B79">
        <w:t xml:space="preserve">: Denise Pantelis, </w:t>
      </w:r>
      <w:r w:rsidR="00521F58">
        <w:t xml:space="preserve">Cindi Brigden, </w:t>
      </w:r>
      <w:bookmarkStart w:id="1" w:name="_GoBack"/>
      <w:bookmarkEnd w:id="1"/>
      <w:r w:rsidR="006B0B79">
        <w:t>Pam Smith, Irene Lewis, Teri Yount, Louise Bohe, Mark Dahlen, Cary Retlin</w:t>
      </w:r>
      <w:r>
        <w:t xml:space="preserve">, Mary Wilkinson, Joe Ford, Mark Bohe, Jill Van Hulle, James Jablonski, Zandra Brown, Ellen Saunders, </w:t>
      </w:r>
      <w:r w:rsidR="00D467D9">
        <w:t xml:space="preserve">Kris Retlin, </w:t>
      </w:r>
      <w:r>
        <w:t>Don Cline, MaryBeth Cline, Dennis Rosvall, Angela Burrell, and Ken Zarker</w:t>
      </w:r>
      <w:r w:rsidR="006B0B79">
        <w:t xml:space="preserve">. </w:t>
      </w:r>
    </w:p>
    <w:p w14:paraId="30FBFDBC" w14:textId="77777777" w:rsidR="00B800B7" w:rsidRDefault="00B800B7" w:rsidP="00B800B7"/>
    <w:p w14:paraId="4E41E625" w14:textId="77777777" w:rsidR="00B800B7" w:rsidRDefault="00B800B7" w:rsidP="00B800B7">
      <w:r>
        <w:t>Officer Locken from OPD came and spoke about crime trends and identity theft and how to prevent</w:t>
      </w:r>
      <w:r w:rsidR="004435E1">
        <w:t xml:space="preserve"> th</w:t>
      </w:r>
      <w:r>
        <w:t xml:space="preserve">em.   All local hardware stores have a variety of door bolts, window bolts and sliding door apparatus to help secure your home.  Check them out.  </w:t>
      </w:r>
    </w:p>
    <w:p w14:paraId="5126F2E8" w14:textId="77777777" w:rsidR="00B800B7" w:rsidRDefault="00B800B7" w:rsidP="00B800B7"/>
    <w:p w14:paraId="5E418379" w14:textId="77777777" w:rsidR="00B800B7" w:rsidRDefault="00B800B7" w:rsidP="00B800B7">
      <w:r>
        <w:t>It was suggested to NOT carry one’s Social Security card on their person.</w:t>
      </w:r>
    </w:p>
    <w:p w14:paraId="125DA6F4" w14:textId="77777777" w:rsidR="00B800B7" w:rsidRDefault="00B800B7" w:rsidP="00B800B7"/>
    <w:p w14:paraId="2DDAAAFE" w14:textId="77777777" w:rsidR="00B800B7" w:rsidRDefault="00B800B7" w:rsidP="00B800B7">
      <w:r>
        <w:t>A few CRANA members asked about local gang activity.</w:t>
      </w:r>
      <w:r w:rsidR="006B0B79">
        <w:t xml:space="preserve"> Another resident relayed on-going efforts to have the Olympia School District address inappropriate use of the tract of land adjacent to Henderson, North, and McCormick Street of the Braemar Neighborhood.</w:t>
      </w:r>
    </w:p>
    <w:p w14:paraId="38DEAFA3" w14:textId="77777777" w:rsidR="00B800B7" w:rsidRDefault="00B800B7" w:rsidP="00B800B7"/>
    <w:p w14:paraId="5204C021" w14:textId="77777777" w:rsidR="00B800B7" w:rsidRDefault="00B800B7" w:rsidP="00B800B7">
      <w:r>
        <w:t xml:space="preserve">A variety of professional home security systems were discussed. </w:t>
      </w:r>
    </w:p>
    <w:p w14:paraId="1B4B8982" w14:textId="77777777" w:rsidR="00B800B7" w:rsidRDefault="00B800B7" w:rsidP="00B800B7"/>
    <w:p w14:paraId="3BE6F9B2" w14:textId="77777777" w:rsidR="00B800B7" w:rsidRDefault="00B800B7" w:rsidP="00B800B7">
      <w:r>
        <w:t>Mail theft and secure mail boxes were also discussed.</w:t>
      </w:r>
    </w:p>
    <w:p w14:paraId="270607B8" w14:textId="77777777" w:rsidR="00B800B7" w:rsidRDefault="00B800B7" w:rsidP="00B800B7"/>
    <w:p w14:paraId="2D62E075" w14:textId="77777777" w:rsidR="00B800B7" w:rsidRDefault="00B800B7" w:rsidP="00B800B7">
      <w:r>
        <w:t xml:space="preserve">Denise discussed CRANA Membership dues and talked about increasing CRANA Membership.  </w:t>
      </w:r>
    </w:p>
    <w:p w14:paraId="4549AE56" w14:textId="77777777" w:rsidR="00B800B7" w:rsidRDefault="00B800B7" w:rsidP="00B800B7"/>
    <w:p w14:paraId="36B1FE2C" w14:textId="77777777" w:rsidR="00463951" w:rsidRDefault="004435E1" w:rsidP="00B800B7">
      <w:r>
        <w:t>Mary</w:t>
      </w:r>
      <w:r w:rsidR="00B800B7">
        <w:t>Beth Cline talked about the CRANA Food Project.  There were 26 families on the initial pickup…now there are 261 !!!   The 2nd Saturday every other month is CRANA Food Project pick up.  Our next pick up is scheduled for June 11, 2016 beginning at 10 A.M. at Pioneer School.</w:t>
      </w:r>
    </w:p>
    <w:sectPr w:rsidR="00463951" w:rsidSect="00463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B7"/>
    <w:rsid w:val="002820BB"/>
    <w:rsid w:val="004435E1"/>
    <w:rsid w:val="00463951"/>
    <w:rsid w:val="00521F58"/>
    <w:rsid w:val="006B0B79"/>
    <w:rsid w:val="00B800B7"/>
    <w:rsid w:val="00D467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321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1232</Characters>
  <Application>Microsoft Macintosh Word</Application>
  <DocSecurity>0</DocSecurity>
  <Lines>10</Lines>
  <Paragraphs>2</Paragraphs>
  <ScaleCrop>false</ScaleCrop>
  <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J Pantelis</dc:creator>
  <cp:keywords/>
  <dc:description/>
  <cp:lastModifiedBy>Denise J Pantelis</cp:lastModifiedBy>
  <cp:revision>3</cp:revision>
  <dcterms:created xsi:type="dcterms:W3CDTF">2016-04-22T17:18:00Z</dcterms:created>
  <dcterms:modified xsi:type="dcterms:W3CDTF">2016-04-22T17:33:00Z</dcterms:modified>
</cp:coreProperties>
</file>