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74DC7" w14:textId="77777777" w:rsidR="00463951" w:rsidRDefault="00655C6C">
      <w:r>
        <w:t>CRANA Annual Meeting</w:t>
      </w:r>
    </w:p>
    <w:p w14:paraId="2D4F7DF2" w14:textId="77777777" w:rsidR="00655C6C" w:rsidRDefault="00655C6C">
      <w:r>
        <w:t>Saturday, January 28, 2017</w:t>
      </w:r>
    </w:p>
    <w:p w14:paraId="5D9F7EA9" w14:textId="77777777" w:rsidR="00655C6C" w:rsidRDefault="00655C6C">
      <w:r>
        <w:t>10:00 AM Washington Middle School</w:t>
      </w:r>
      <w:r>
        <w:tab/>
      </w:r>
    </w:p>
    <w:p w14:paraId="4ACAF9C1" w14:textId="77777777" w:rsidR="00655C6C" w:rsidRDefault="00655C6C"/>
    <w:p w14:paraId="67DC2B37" w14:textId="7857CB66" w:rsidR="00655C6C" w:rsidRPr="00C1146C" w:rsidRDefault="007220BA">
      <w:pPr>
        <w:rPr>
          <w:b/>
        </w:rPr>
      </w:pPr>
      <w:r>
        <w:rPr>
          <w:b/>
        </w:rPr>
        <w:t>DRAFT MINUTES</w:t>
      </w:r>
    </w:p>
    <w:p w14:paraId="0472CF7A" w14:textId="77777777" w:rsidR="00655C6C" w:rsidRDefault="00655C6C"/>
    <w:p w14:paraId="438E1D6A" w14:textId="6640D4D2" w:rsidR="00655C6C" w:rsidRDefault="004B5151" w:rsidP="004B5151">
      <w:pPr>
        <w:jc w:val="right"/>
      </w:pPr>
      <w:r w:rsidRPr="00C1146C">
        <w:rPr>
          <w:b/>
        </w:rPr>
        <w:t>Welcome and Introductions</w:t>
      </w:r>
      <w:r w:rsidR="007220BA">
        <w:t>………………………...</w:t>
      </w:r>
      <w:r>
        <w:t>……………….</w:t>
      </w:r>
      <w:r w:rsidR="00655C6C">
        <w:t>Denise Pantelis</w:t>
      </w:r>
      <w:r>
        <w:t>,</w:t>
      </w:r>
      <w:r w:rsidR="00655C6C">
        <w:t xml:space="preserve"> President</w:t>
      </w:r>
    </w:p>
    <w:p w14:paraId="62F61060" w14:textId="77777777" w:rsidR="00234B32" w:rsidRDefault="00234B32" w:rsidP="00234B32"/>
    <w:p w14:paraId="14DF1D20" w14:textId="362065CF" w:rsidR="00234B32" w:rsidRDefault="00234B32" w:rsidP="00234B32">
      <w:r>
        <w:t>The meeting started at 10:10 AM. A sign-in sheet recorded the names of attendees (19). Everyone introduced themselves and mentioned 1 or 2 things they enjoyed about CRANA as well as any concerns. On the positive side people mentioned the following: walkability, friendly neighbors, good schools, natural beauty, and the mix of young and old</w:t>
      </w:r>
      <w:r w:rsidR="007220BA">
        <w:t xml:space="preserve"> residents</w:t>
      </w:r>
      <w:r>
        <w:t>. Concerns raised included: loss of trees, school-related traffic, and speeding along neighborhood streets.</w:t>
      </w:r>
    </w:p>
    <w:p w14:paraId="05F0F9F3" w14:textId="77777777" w:rsidR="00234B32" w:rsidRDefault="00234B32" w:rsidP="00234B32"/>
    <w:p w14:paraId="3E0B37C9" w14:textId="0CFE1128" w:rsidR="00655C6C" w:rsidRDefault="00655C6C" w:rsidP="004B5151">
      <w:pPr>
        <w:jc w:val="right"/>
      </w:pPr>
      <w:r w:rsidRPr="00C1146C">
        <w:rPr>
          <w:b/>
        </w:rPr>
        <w:t>Treasure</w:t>
      </w:r>
      <w:r w:rsidR="004B5151" w:rsidRPr="00C1146C">
        <w:rPr>
          <w:b/>
        </w:rPr>
        <w:t>r’s Report &amp; Membership Renewal</w:t>
      </w:r>
      <w:r w:rsidR="00C1146C">
        <w:t>…….</w:t>
      </w:r>
      <w:r w:rsidR="004B5151">
        <w:t>….</w:t>
      </w:r>
      <w:r>
        <w:t>Teri Yount, Outgoing Treasurer</w:t>
      </w:r>
    </w:p>
    <w:p w14:paraId="09E4EB39" w14:textId="77777777" w:rsidR="00C1146C" w:rsidRDefault="00C1146C" w:rsidP="00234B32"/>
    <w:p w14:paraId="0FF13596" w14:textId="77777777" w:rsidR="00234B32" w:rsidRDefault="00234B32" w:rsidP="00234B32">
      <w:pPr>
        <w:rPr>
          <w:del w:id="0" w:author="Denise J Pantelis" w:date="2017-02-01T17:59:00Z"/>
        </w:rPr>
      </w:pPr>
      <w:del w:id="1" w:author="Denise J Pantelis" w:date="2017-02-01T17:59:00Z">
        <w:r>
          <w:delText>Teri Yount</w:delText>
        </w:r>
      </w:del>
    </w:p>
    <w:p w14:paraId="4E6D1DD4" w14:textId="6AA07FE3" w:rsidR="00234B32" w:rsidRDefault="00234B32" w:rsidP="00234B32">
      <w:pPr>
        <w:rPr>
          <w:ins w:id="2" w:author="Denise J Pantelis" w:date="2017-02-01T17:59:00Z"/>
        </w:rPr>
      </w:pPr>
      <w:ins w:id="3" w:author="Denise J Pantelis" w:date="2017-02-01T17:59:00Z">
        <w:r>
          <w:t>Teri Yount</w:t>
        </w:r>
        <w:r w:rsidR="00EE1D2D">
          <w:t xml:space="preserve"> reported that as of January 28, 2017 CRANA’s Total Assets were $2,626.59.  The profit and loss report for January 1. 2016 through January 28, 2017 included Total Income of $96.51 and total expense of $33.51 (10.00 for annual filing fee and $23.51 for oranges and supplies for the Capital City Marathon) yielding a net income of $63.00. Membership dues were collected at the meeting (not in the report) and additional fees expected in response to the annual newsletter.</w:t>
        </w:r>
      </w:ins>
    </w:p>
    <w:p w14:paraId="2E20AC52" w14:textId="77777777" w:rsidR="00C1146C" w:rsidRDefault="00C1146C" w:rsidP="004B5151">
      <w:pPr>
        <w:jc w:val="right"/>
      </w:pPr>
    </w:p>
    <w:p w14:paraId="4F67F069" w14:textId="561C37B0" w:rsidR="00655C6C" w:rsidRDefault="00655C6C" w:rsidP="004B5151">
      <w:pPr>
        <w:jc w:val="right"/>
      </w:pPr>
      <w:r w:rsidRPr="00C1146C">
        <w:rPr>
          <w:b/>
        </w:rPr>
        <w:t>Election of Officers</w:t>
      </w:r>
      <w:r w:rsidR="00C1146C">
        <w:t>…….</w:t>
      </w:r>
      <w:r w:rsidR="004B5151">
        <w:t>…………………………………………………………………….</w:t>
      </w:r>
      <w:r>
        <w:t>Cindi Brigden</w:t>
      </w:r>
    </w:p>
    <w:p w14:paraId="53A71F48" w14:textId="77777777" w:rsidR="00234B32" w:rsidRDefault="00234B32" w:rsidP="00234B32"/>
    <w:p w14:paraId="4D67EB1E" w14:textId="33A16AEC" w:rsidR="00234B32" w:rsidRDefault="00234B32" w:rsidP="00234B32">
      <w:r>
        <w:t xml:space="preserve">Simone Grant agreed to serve as Treasurer. Richee </w:t>
      </w:r>
      <w:del w:id="4" w:author="Denise J Pantelis" w:date="2017-02-01T17:59:00Z">
        <w:r>
          <w:delText>Jeskee</w:delText>
        </w:r>
      </w:del>
      <w:proofErr w:type="spellStart"/>
      <w:ins w:id="5" w:author="Denise J Pantelis" w:date="2017-02-01T17:59:00Z">
        <w:r>
          <w:t>Jesk</w:t>
        </w:r>
        <w:r w:rsidR="00B11DAB">
          <w:t>y</w:t>
        </w:r>
      </w:ins>
      <w:proofErr w:type="spellEnd"/>
      <w:r>
        <w:t xml:space="preserve"> agreed to serve as Secretary. Cary Retlin agreed to continue as Vice President. Denise Pantelis agreed to continue as President. </w:t>
      </w:r>
      <w:r w:rsidR="00F15E28">
        <w:t xml:space="preserve">Karl </w:t>
      </w:r>
      <w:proofErr w:type="spellStart"/>
      <w:r w:rsidR="00F15E28">
        <w:t>Kirker</w:t>
      </w:r>
      <w:proofErr w:type="spellEnd"/>
      <w:r w:rsidR="00F15E28">
        <w:t xml:space="preserve"> agreed to return to the Board. </w:t>
      </w:r>
      <w:r>
        <w:t>There were no further nominations or offers to serve. All were in favor. No ‘nays’.</w:t>
      </w:r>
    </w:p>
    <w:p w14:paraId="11E90EE3" w14:textId="77777777" w:rsidR="00234B32" w:rsidRDefault="00234B32" w:rsidP="00234B32"/>
    <w:p w14:paraId="617ED68A" w14:textId="487C7B9B" w:rsidR="00655C6C" w:rsidRDefault="004B5151" w:rsidP="00234B32">
      <w:r w:rsidRPr="00C1146C">
        <w:rPr>
          <w:b/>
        </w:rPr>
        <w:t>Neighbors</w:t>
      </w:r>
      <w:r>
        <w:t xml:space="preserve"> </w:t>
      </w:r>
      <w:r w:rsidRPr="00C1146C">
        <w:rPr>
          <w:b/>
        </w:rPr>
        <w:t>in</w:t>
      </w:r>
      <w:r>
        <w:t xml:space="preserve"> </w:t>
      </w:r>
      <w:r w:rsidRPr="00C1146C">
        <w:rPr>
          <w:b/>
        </w:rPr>
        <w:t>an</w:t>
      </w:r>
      <w:r>
        <w:t xml:space="preserve"> </w:t>
      </w:r>
      <w:r w:rsidRPr="00C1146C">
        <w:rPr>
          <w:b/>
        </w:rPr>
        <w:t>Emergency</w:t>
      </w:r>
      <w:r w:rsidR="00C1146C">
        <w:t>…………</w:t>
      </w:r>
      <w:r>
        <w:t>………………………………………..</w:t>
      </w:r>
      <w:r w:rsidR="00655C6C">
        <w:t>Irene and Len</w:t>
      </w:r>
      <w:r>
        <w:t xml:space="preserve"> Lewis</w:t>
      </w:r>
    </w:p>
    <w:p w14:paraId="7D20D726" w14:textId="77777777" w:rsidR="00234B32" w:rsidRDefault="00234B32" w:rsidP="00234B32"/>
    <w:p w14:paraId="6FEAC5A9" w14:textId="1CADE426" w:rsidR="00234B32" w:rsidRDefault="00234B32" w:rsidP="00234B32">
      <w:r>
        <w:t xml:space="preserve">Irene relayed her story from last November when a Big Leaf Maple crashed down on their roof doing significant damage. Hearing the crash, several neighbors immediately came over to see if Irene and Len were ok. An off-duty firefighter/neighbor also responded with a colleague and they were instrumental in guiding neighbors as measures were taken to safeguard belongings and protect against further damage. Many neighbors offered a place to stay, meals, and other measures of comfort that were much appreciated. It was an emergency and neighbors responded. </w:t>
      </w:r>
    </w:p>
    <w:p w14:paraId="6A9EC89D" w14:textId="77777777" w:rsidR="00C1146C" w:rsidRDefault="00C1146C" w:rsidP="00234B32"/>
    <w:p w14:paraId="59F969A3" w14:textId="0BFD05BB" w:rsidR="00655C6C" w:rsidRDefault="006A53FC" w:rsidP="004B5151">
      <w:pPr>
        <w:jc w:val="right"/>
      </w:pPr>
      <w:r w:rsidRPr="00C1146C">
        <w:rPr>
          <w:b/>
        </w:rPr>
        <w:t>Map</w:t>
      </w:r>
      <w:r w:rsidR="00655C6C" w:rsidRPr="00C1146C">
        <w:rPr>
          <w:b/>
        </w:rPr>
        <w:t xml:space="preserve"> My Neighborhood</w:t>
      </w:r>
      <w:r w:rsidR="00C1146C">
        <w:t>…………</w:t>
      </w:r>
      <w:r w:rsidR="004B5151">
        <w:t>……………………………………………………………..</w:t>
      </w:r>
      <w:r w:rsidR="00655C6C">
        <w:t>Cary Retlin</w:t>
      </w:r>
    </w:p>
    <w:p w14:paraId="4945A491" w14:textId="77777777" w:rsidR="00C1146C" w:rsidRDefault="00C1146C" w:rsidP="00234B32"/>
    <w:p w14:paraId="5616541B" w14:textId="5E3254C7" w:rsidR="00234B32" w:rsidRDefault="00234B32" w:rsidP="00234B32">
      <w:r>
        <w:lastRenderedPageBreak/>
        <w:t xml:space="preserve">Cary Retlin introduced the Map Your Neighborhood program that is designed to help neighbors prepare to help one another in the event of a disaster that calls emergency responders away </w:t>
      </w:r>
      <w:r w:rsidR="00C1146C">
        <w:t xml:space="preserve">from their traditional service areas </w:t>
      </w:r>
      <w:r>
        <w:t xml:space="preserve">to </w:t>
      </w:r>
      <w:r w:rsidR="00C1146C">
        <w:t>higher priority regional efforts. All of us have been told to prepare to survive 72 hours on our own – the Map Your Neighborhood project outlines a way to organize those efforts and leverage resources among neighbors (equipment, skills, etc.). MaryBeth and Don Cline brought additional materials to hand out. Ellen Saunders reported that while possible evacuation sites are considered by emergency response organizers, schools are prioritized for their students and other facilities are not announced as evacuation sites until they’ve been determined safe from damage.</w:t>
      </w:r>
      <w:ins w:id="6" w:author="Cary Retlin" w:date="2017-02-02T08:15:00Z">
        <w:r w:rsidR="00A651FB">
          <w:t xml:space="preserve">  For the video, booklets</w:t>
        </w:r>
      </w:ins>
      <w:ins w:id="7" w:author="Cary Retlin" w:date="2017-02-02T08:16:00Z">
        <w:r w:rsidR="00A651FB">
          <w:t xml:space="preserve"> </w:t>
        </w:r>
      </w:ins>
      <w:ins w:id="8" w:author="Cary Retlin" w:date="2017-02-02T08:17:00Z">
        <w:r w:rsidR="00A651FB">
          <w:t xml:space="preserve">and professional help, </w:t>
        </w:r>
      </w:ins>
      <w:ins w:id="9" w:author="Cary Retlin" w:date="2017-02-02T08:16:00Z">
        <w:r w:rsidR="00A651FB">
          <w:t>contact Vivian Eason, Thurston County Emergency Coordination Center at</w:t>
        </w:r>
      </w:ins>
      <w:ins w:id="10" w:author="Cary Retlin" w:date="2017-02-02T08:18:00Z">
        <w:r w:rsidR="004279A4">
          <w:t xml:space="preserve"> 360-867-2825 or</w:t>
        </w:r>
        <w:r w:rsidR="00A651FB">
          <w:t xml:space="preserve"> </w:t>
        </w:r>
      </w:ins>
      <w:ins w:id="11" w:author="Cary Retlin" w:date="2017-02-02T08:19:00Z">
        <w:r w:rsidR="004279A4">
          <w:t>easonv@co.thurston.wa.us</w:t>
        </w:r>
      </w:ins>
      <w:ins w:id="12" w:author="Cary Retlin" w:date="2017-02-02T08:16:00Z">
        <w:r w:rsidR="00A651FB">
          <w:t xml:space="preserve">  </w:t>
        </w:r>
      </w:ins>
    </w:p>
    <w:p w14:paraId="10AE9992" w14:textId="77777777" w:rsidR="00C1146C" w:rsidRDefault="00C1146C" w:rsidP="00234B32"/>
    <w:p w14:paraId="50567592" w14:textId="781354A8" w:rsidR="00655C6C" w:rsidRDefault="00655C6C" w:rsidP="004B5151">
      <w:pPr>
        <w:jc w:val="right"/>
      </w:pPr>
      <w:r w:rsidRPr="00C1146C">
        <w:rPr>
          <w:b/>
        </w:rPr>
        <w:t>Food Bank Project Update</w:t>
      </w:r>
      <w:r>
        <w:t xml:space="preserve"> </w:t>
      </w:r>
      <w:r w:rsidR="00C1146C">
        <w:t>…………………………</w:t>
      </w:r>
      <w:r w:rsidR="004B5151">
        <w:t>…………………...</w:t>
      </w:r>
      <w:r>
        <w:t>MaryBeth and Don Cline</w:t>
      </w:r>
    </w:p>
    <w:p w14:paraId="18A39B5B" w14:textId="77777777" w:rsidR="00C1146C" w:rsidRDefault="00C1146C" w:rsidP="00C1146C"/>
    <w:p w14:paraId="3FD33435" w14:textId="2C4CA3E2" w:rsidR="00C1146C" w:rsidRDefault="00C1146C" w:rsidP="00C1146C">
      <w:r>
        <w:t xml:space="preserve">MaryBeth Cline summarized the history of the success and growth of the Food Bank Project from it’s parent project the Ashland Food Project in Oregon, to its initial </w:t>
      </w:r>
      <w:r w:rsidR="007220BA">
        <w:t>launch</w:t>
      </w:r>
      <w:r>
        <w:t xml:space="preserve"> in CRANA, to its expansion to other Olympia neighborhoods as well as Lacey.</w:t>
      </w:r>
      <w:r w:rsidR="00893BEE">
        <w:t xml:space="preserve"> While the project started out small, it has grown substantially and will need new leadership in a few years as Don and MaryBeth seek to downsize and travel.</w:t>
      </w:r>
      <w:r w:rsidR="007220BA">
        <w:t xml:space="preserve"> Several attendees asked for Green Bags and more information on getting involved.</w:t>
      </w:r>
    </w:p>
    <w:p w14:paraId="578BC24E" w14:textId="77777777" w:rsidR="00C1146C" w:rsidRDefault="00C1146C" w:rsidP="004B5151">
      <w:pPr>
        <w:jc w:val="right"/>
      </w:pPr>
    </w:p>
    <w:p w14:paraId="1FE93656" w14:textId="43858074" w:rsidR="00655C6C" w:rsidRDefault="004B5151" w:rsidP="004B5151">
      <w:pPr>
        <w:jc w:val="right"/>
      </w:pPr>
      <w:r w:rsidRPr="00C1146C">
        <w:rPr>
          <w:b/>
        </w:rPr>
        <w:t>Bike and Pedestrian Safety</w:t>
      </w:r>
      <w:r w:rsidR="00C1146C">
        <w:t>………………………………</w:t>
      </w:r>
      <w:r>
        <w:t>……………………………………………</w:t>
      </w:r>
      <w:r w:rsidR="00655C6C">
        <w:t>TBD</w:t>
      </w:r>
    </w:p>
    <w:p w14:paraId="63481545" w14:textId="77777777" w:rsidR="00893BEE" w:rsidRDefault="00893BEE" w:rsidP="004B5151">
      <w:pPr>
        <w:jc w:val="right"/>
      </w:pPr>
    </w:p>
    <w:p w14:paraId="5F64D2E1" w14:textId="6FEE6DEB" w:rsidR="00893BEE" w:rsidRDefault="00893BEE" w:rsidP="00893BEE">
      <w:r>
        <w:t xml:space="preserve">Simone Grant summarized some of the historical frustration behind trying to get pedestrian safety improvements in CRANA, especially with regard to important school-related crosswalks such as Carlyon and Henderson and Eskridge and Forest Hill. Because the crosswalk at Forest Hill and Eskridge is not adjacent to school district property, they denied a role and the city, despite its studies, similarly denied that further improvements were warranted after the flashing beacons and pedestrian refuge were installed at Carlyon and Henderson. But parents who want their children to walk and bike to school – see it differently. </w:t>
      </w:r>
    </w:p>
    <w:p w14:paraId="4551D894" w14:textId="77777777" w:rsidR="00893BEE" w:rsidRDefault="00893BEE" w:rsidP="00893BEE"/>
    <w:p w14:paraId="28FBCD81" w14:textId="1F5DCCA9" w:rsidR="00893BEE" w:rsidRDefault="00893BEE" w:rsidP="00893BEE">
      <w:r>
        <w:t>Speaking directly to City Council this past fall, and sharing those remarks with the School Board, led to a very productive meeting with city officials that resulted in crosswalk flags at Eskridge and Forest Hill, and Eskridge and Henderson. The bicycle and pedestrian safety group also helped with the speed trailer reminding residents to slow down. More work is needed to address excessive speeds along Cain Road. Also, the city has been asked to look at moving the crosswalk at Wedgewood and Cain to the north side</w:t>
      </w:r>
      <w:r w:rsidR="007220BA">
        <w:t xml:space="preserve"> as part of the planned roundabout at Cain, North, and Log Cabin. The</w:t>
      </w:r>
      <w:r>
        <w:t xml:space="preserve"> current </w:t>
      </w:r>
      <w:r w:rsidR="007220BA">
        <w:t xml:space="preserve">crosswalk </w:t>
      </w:r>
      <w:r>
        <w:t xml:space="preserve">location provides poor visibility and vulnerability for pedestrians trying to </w:t>
      </w:r>
      <w:r w:rsidR="007220BA">
        <w:t>cross Cain from cars turning right onto Wedgewood</w:t>
      </w:r>
      <w:r>
        <w:t>.</w:t>
      </w:r>
    </w:p>
    <w:p w14:paraId="739DCD23" w14:textId="77777777" w:rsidR="00C1146C" w:rsidRDefault="00C1146C" w:rsidP="004B5151">
      <w:pPr>
        <w:jc w:val="right"/>
      </w:pPr>
    </w:p>
    <w:p w14:paraId="50D641FB" w14:textId="3593A2EB" w:rsidR="00655C6C" w:rsidRDefault="00655C6C" w:rsidP="004B5151">
      <w:pPr>
        <w:jc w:val="right"/>
      </w:pPr>
      <w:r w:rsidRPr="00C1146C">
        <w:rPr>
          <w:b/>
        </w:rPr>
        <w:t>Membership in CRANA Next</w:t>
      </w:r>
      <w:ins w:id="13" w:author="Cary Retlin" w:date="2017-02-02T09:39:00Z">
        <w:r w:rsidR="004B2B1E">
          <w:rPr>
            <w:b/>
          </w:rPr>
          <w:t>d</w:t>
        </w:r>
      </w:ins>
      <w:bookmarkStart w:id="14" w:name="_GoBack"/>
      <w:bookmarkEnd w:id="14"/>
      <w:del w:id="15" w:author="Cary Retlin" w:date="2017-02-02T09:39:00Z">
        <w:r w:rsidRPr="00C1146C" w:rsidDel="004B2B1E">
          <w:rPr>
            <w:b/>
          </w:rPr>
          <w:delText>D</w:delText>
        </w:r>
      </w:del>
      <w:r w:rsidRPr="00C1146C">
        <w:rPr>
          <w:b/>
        </w:rPr>
        <w:t>oor and CRANA Membership</w:t>
      </w:r>
      <w:r w:rsidR="004B5151">
        <w:t>……………….</w:t>
      </w:r>
      <w:r>
        <w:t>Cary Retlin</w:t>
      </w:r>
    </w:p>
    <w:p w14:paraId="6C81439D" w14:textId="77777777" w:rsidR="007220BA" w:rsidRDefault="007220BA" w:rsidP="004B5151">
      <w:pPr>
        <w:jc w:val="right"/>
      </w:pPr>
    </w:p>
    <w:p w14:paraId="360BBE2B" w14:textId="3966C2D1" w:rsidR="007220BA" w:rsidRDefault="007220BA" w:rsidP="007220BA">
      <w:r>
        <w:t>CRANA Next</w:t>
      </w:r>
      <w:ins w:id="16" w:author="Cary Retlin" w:date="2017-02-02T09:38:00Z">
        <w:r w:rsidR="004B2B1E">
          <w:t>d</w:t>
        </w:r>
      </w:ins>
      <w:del w:id="17" w:author="Cary Retlin" w:date="2017-02-02T09:38:00Z">
        <w:r w:rsidDel="004B2B1E">
          <w:delText>D</w:delText>
        </w:r>
      </w:del>
      <w:r>
        <w:t xml:space="preserve">oor Membership has grown significantly recently and is now up to 450 </w:t>
      </w:r>
      <w:del w:id="18" w:author="Denise J Pantelis" w:date="2017-02-01T17:59:00Z">
        <w:r>
          <w:delText>neigbors</w:delText>
        </w:r>
      </w:del>
      <w:ins w:id="19" w:author="Denise J Pantelis" w:date="2017-02-01T17:59:00Z">
        <w:r>
          <w:t>neig</w:t>
        </w:r>
        <w:r w:rsidR="00566C1A">
          <w:t>h</w:t>
        </w:r>
        <w:r>
          <w:t>bors</w:t>
        </w:r>
      </w:ins>
      <w:r>
        <w:t xml:space="preserve"> (out of </w:t>
      </w:r>
      <w:del w:id="20" w:author="Cary Retlin" w:date="2017-02-02T08:21:00Z">
        <w:r w:rsidDel="004279A4">
          <w:delText xml:space="preserve">800 </w:delText>
        </w:r>
      </w:del>
      <w:ins w:id="21" w:author="Cary Retlin" w:date="2017-02-02T08:21:00Z">
        <w:r w:rsidR="004279A4">
          <w:t>83</w:t>
        </w:r>
      </w:ins>
      <w:ins w:id="22" w:author="Cary Retlin" w:date="2017-02-02T08:30:00Z">
        <w:r w:rsidR="00D1038D">
          <w:t>5</w:t>
        </w:r>
      </w:ins>
      <w:ins w:id="23" w:author="Cary Retlin" w:date="2017-02-02T08:21:00Z">
        <w:r w:rsidR="004279A4">
          <w:t xml:space="preserve"> </w:t>
        </w:r>
      </w:ins>
      <w:r>
        <w:t>households). Cary noted that 2 neighbors have been very active in recruiting more neighbors to join by using the ‘send a postcard’ feature on Next</w:t>
      </w:r>
      <w:ins w:id="24" w:author="Cary Retlin" w:date="2017-02-02T09:38:00Z">
        <w:r w:rsidR="004B2B1E">
          <w:t>d</w:t>
        </w:r>
      </w:ins>
      <w:del w:id="25" w:author="Cary Retlin" w:date="2017-02-02T09:38:00Z">
        <w:r w:rsidDel="004B2B1E">
          <w:delText>D</w:delText>
        </w:r>
      </w:del>
      <w:r>
        <w:t xml:space="preserve">oor. </w:t>
      </w:r>
    </w:p>
    <w:p w14:paraId="5A922F01" w14:textId="77777777" w:rsidR="004B5151" w:rsidRDefault="004B5151"/>
    <w:p w14:paraId="0A718244" w14:textId="77777777" w:rsidR="007220BA" w:rsidRDefault="007220BA">
      <w:pPr>
        <w:rPr>
          <w:b/>
        </w:rPr>
      </w:pPr>
      <w:r>
        <w:rPr>
          <w:b/>
        </w:rPr>
        <w:t>Soup Swap/Adjournment:</w:t>
      </w:r>
    </w:p>
    <w:p w14:paraId="55F100E8" w14:textId="77777777" w:rsidR="007220BA" w:rsidRDefault="007220BA">
      <w:pPr>
        <w:rPr>
          <w:b/>
        </w:rPr>
      </w:pPr>
    </w:p>
    <w:p w14:paraId="46AE11A0" w14:textId="3F9F1B8F" w:rsidR="00655C6C" w:rsidRDefault="007220BA">
      <w:r>
        <w:t>The meeting was adjourned at 11:45. Neighbors who brought soup, took home soup and some went to a neighbor whose family was having a health emergency.</w:t>
      </w:r>
    </w:p>
    <w:sectPr w:rsidR="00655C6C" w:rsidSect="00463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y Retlin">
    <w15:presenceInfo w15:providerId="Windows Live" w15:userId="ee62fd6abfd64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6C"/>
    <w:rsid w:val="00234B32"/>
    <w:rsid w:val="0024626F"/>
    <w:rsid w:val="002F2A3D"/>
    <w:rsid w:val="004279A4"/>
    <w:rsid w:val="00463951"/>
    <w:rsid w:val="004B2B1E"/>
    <w:rsid w:val="004B5151"/>
    <w:rsid w:val="00566C1A"/>
    <w:rsid w:val="005B78C7"/>
    <w:rsid w:val="00655C6C"/>
    <w:rsid w:val="006A53FC"/>
    <w:rsid w:val="007220BA"/>
    <w:rsid w:val="00842A6D"/>
    <w:rsid w:val="00893BEE"/>
    <w:rsid w:val="009A1A43"/>
    <w:rsid w:val="00A651FB"/>
    <w:rsid w:val="00AE5B54"/>
    <w:rsid w:val="00B11DAB"/>
    <w:rsid w:val="00BE339C"/>
    <w:rsid w:val="00C1146C"/>
    <w:rsid w:val="00D1038D"/>
    <w:rsid w:val="00EE1D2D"/>
    <w:rsid w:val="00F15E28"/>
    <w:rsid w:val="00F31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77716"/>
  <w14:defaultImageDpi w14:val="300"/>
  <w15:docId w15:val="{04714D16-3356-4527-8C5A-3D9C8889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0D114-562B-4DDA-97AF-254B102B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J Pantelis</dc:creator>
  <cp:keywords/>
  <dc:description/>
  <cp:lastModifiedBy>Cary Retlin</cp:lastModifiedBy>
  <cp:revision>4</cp:revision>
  <dcterms:created xsi:type="dcterms:W3CDTF">2017-02-02T16:42:00Z</dcterms:created>
  <dcterms:modified xsi:type="dcterms:W3CDTF">2017-02-02T17:39:00Z</dcterms:modified>
</cp:coreProperties>
</file>