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rFonts w:ascii="Cambria" w:cs="Cambria" w:hAnsi="Cambria" w:eastAsia="Cambria"/>
          <w:sz w:val="24"/>
          <w:szCs w:val="24"/>
          <w:u w:color="000000"/>
        </w:rPr>
      </w:pPr>
      <w:r>
        <w:rPr>
          <w:rFonts w:ascii="Cambria" w:cs="Cambria" w:hAnsi="Cambria" w:eastAsia="Cambria"/>
          <w:sz w:val="24"/>
          <w:szCs w:val="24"/>
          <w:u w:color="000000"/>
          <w:rtl w:val="0"/>
          <w:lang w:val="en-US"/>
        </w:rPr>
        <w:t>CRANA Annual Meeting</w:t>
      </w:r>
    </w:p>
    <w:p>
      <w:pPr>
        <w:pStyle w:val="Body A"/>
        <w:rPr>
          <w:rFonts w:ascii="Cambria" w:cs="Cambria" w:hAnsi="Cambria" w:eastAsia="Cambria"/>
          <w:sz w:val="24"/>
          <w:szCs w:val="24"/>
          <w:u w:color="000000"/>
        </w:rPr>
      </w:pPr>
      <w:r>
        <w:rPr>
          <w:rFonts w:ascii="Cambria" w:cs="Cambria" w:hAnsi="Cambria" w:eastAsia="Cambria"/>
          <w:sz w:val="24"/>
          <w:szCs w:val="24"/>
          <w:u w:color="000000"/>
          <w:rtl w:val="0"/>
          <w:lang w:val="en-US"/>
        </w:rPr>
        <w:t>Saturday, February 10, 2018</w:t>
      </w:r>
    </w:p>
    <w:p>
      <w:pPr>
        <w:pStyle w:val="Body A"/>
        <w:rPr>
          <w:rFonts w:ascii="Cambria" w:cs="Cambria" w:hAnsi="Cambria" w:eastAsia="Cambria"/>
          <w:sz w:val="24"/>
          <w:szCs w:val="24"/>
          <w:u w:color="000000"/>
        </w:rPr>
      </w:pPr>
      <w:r>
        <w:rPr>
          <w:rFonts w:ascii="Cambria" w:cs="Cambria" w:hAnsi="Cambria" w:eastAsia="Cambria"/>
          <w:sz w:val="24"/>
          <w:szCs w:val="24"/>
          <w:u w:color="000000"/>
          <w:rtl w:val="0"/>
          <w:lang w:val="en-US"/>
        </w:rPr>
        <w:t>12:00 PM,</w:t>
      </w:r>
      <w:r>
        <w:rPr>
          <w:rFonts w:ascii="Cambria" w:cs="Cambria" w:hAnsi="Cambria" w:eastAsia="Cambria"/>
          <w:sz w:val="24"/>
          <w:szCs w:val="24"/>
          <w:u w:color="000000"/>
          <w:rtl w:val="0"/>
          <w:lang w:val="pt-PT"/>
        </w:rPr>
        <w:t xml:space="preserve"> </w:t>
      </w:r>
      <w:r>
        <w:rPr>
          <w:rFonts w:ascii="Cambria" w:cs="Cambria" w:hAnsi="Cambria" w:eastAsia="Cambria"/>
          <w:sz w:val="24"/>
          <w:szCs w:val="24"/>
          <w:u w:color="000000"/>
          <w:rtl w:val="0"/>
          <w:lang w:val="en-US"/>
        </w:rPr>
        <w:t>Pioneer Elementary School</w:t>
        <w:tab/>
      </w:r>
    </w:p>
    <w:p>
      <w:pPr>
        <w:pStyle w:val="Body A"/>
        <w:rPr>
          <w:rFonts w:ascii="Cambria" w:cs="Cambria" w:hAnsi="Cambria" w:eastAsia="Cambria"/>
          <w:sz w:val="24"/>
          <w:szCs w:val="24"/>
          <w:u w:color="000000"/>
        </w:rPr>
      </w:pPr>
    </w:p>
    <w:p>
      <w:pPr>
        <w:pStyle w:val="Body A"/>
        <w:rPr>
          <w:rFonts w:ascii="Cambria" w:cs="Cambria" w:hAnsi="Cambria" w:eastAsia="Cambria"/>
          <w:b w:val="1"/>
          <w:bCs w:val="1"/>
          <w:sz w:val="24"/>
          <w:szCs w:val="24"/>
          <w:u w:color="000000"/>
        </w:rPr>
      </w:pPr>
      <w:r>
        <w:rPr>
          <w:rFonts w:ascii="Cambria" w:cs="Cambria" w:hAnsi="Cambria" w:eastAsia="Cambria"/>
          <w:b w:val="1"/>
          <w:bCs w:val="1"/>
          <w:sz w:val="24"/>
          <w:szCs w:val="24"/>
          <w:u w:color="000000"/>
          <w:rtl w:val="0"/>
          <w:lang w:val="de-DE"/>
        </w:rPr>
        <w:t>DRAFT MINUTES</w:t>
      </w:r>
    </w:p>
    <w:p>
      <w:pPr>
        <w:pStyle w:val="Body A"/>
        <w:rPr>
          <w:rFonts w:ascii="Cambria" w:cs="Cambria" w:hAnsi="Cambria" w:eastAsia="Cambria"/>
          <w:b w:val="1"/>
          <w:bCs w:val="1"/>
          <w:sz w:val="24"/>
          <w:szCs w:val="24"/>
          <w:u w:color="000000"/>
        </w:rPr>
      </w:pPr>
    </w:p>
    <w:p>
      <w:pPr>
        <w:pStyle w:val="Body A"/>
        <w:jc w:val="right"/>
        <w:rPr>
          <w:rFonts w:ascii="Cambria" w:cs="Cambria" w:hAnsi="Cambria" w:eastAsia="Cambria"/>
          <w:sz w:val="24"/>
          <w:szCs w:val="24"/>
          <w:u w:color="000000"/>
        </w:rPr>
      </w:pPr>
      <w:r>
        <w:rPr>
          <w:rFonts w:ascii="Cambria" w:cs="Cambria" w:hAnsi="Cambria" w:eastAsia="Cambria"/>
          <w:b w:val="1"/>
          <w:bCs w:val="1"/>
          <w:sz w:val="24"/>
          <w:szCs w:val="24"/>
          <w:u w:color="000000"/>
          <w:rtl w:val="0"/>
          <w:lang w:val="en-US"/>
        </w:rPr>
        <w:t>Welcome and Introductions</w:t>
      </w:r>
      <w:r>
        <w:rPr>
          <w:rFonts w:ascii="Cambria" w:cs="Cambria" w:hAnsi="Cambria" w:eastAsia="Cambria"/>
          <w:sz w:val="24"/>
          <w:szCs w:val="24"/>
          <w:u w:color="000000"/>
          <w:rtl w:val="0"/>
          <w:lang w:val="en-US"/>
        </w:rPr>
        <w:t>………………………</w:t>
      </w:r>
      <w:r>
        <w:rPr>
          <w:rFonts w:ascii="Cambria" w:cs="Cambria" w:hAnsi="Cambria" w:eastAsia="Cambria"/>
          <w:sz w:val="24"/>
          <w:szCs w:val="24"/>
          <w:u w:color="000000"/>
          <w:rtl w:val="0"/>
          <w:lang w:val="en-US"/>
        </w:rPr>
        <w:t>...</w:t>
      </w:r>
      <w:r>
        <w:rPr>
          <w:rFonts w:ascii="Cambria" w:cs="Cambria" w:hAnsi="Cambria" w:eastAsia="Cambria"/>
          <w:sz w:val="24"/>
          <w:szCs w:val="24"/>
          <w:u w:color="000000"/>
          <w:rtl w:val="0"/>
          <w:lang w:val="en-US"/>
        </w:rPr>
        <w:t>………………</w:t>
      </w:r>
      <w:r>
        <w:rPr>
          <w:rFonts w:ascii="Cambria" w:cs="Cambria" w:hAnsi="Cambria" w:eastAsia="Cambria"/>
          <w:sz w:val="24"/>
          <w:szCs w:val="24"/>
          <w:u w:color="000000"/>
          <w:rtl w:val="0"/>
          <w:lang w:val="it-IT"/>
        </w:rPr>
        <w:t>.Denise Pantelis, President</w:t>
      </w:r>
    </w:p>
    <w:p>
      <w:pPr>
        <w:pStyle w:val="Body A"/>
        <w:rPr>
          <w:rFonts w:ascii="Cambria" w:cs="Cambria" w:hAnsi="Cambria" w:eastAsia="Cambria"/>
          <w:sz w:val="24"/>
          <w:szCs w:val="24"/>
          <w:u w:color="000000"/>
        </w:rPr>
      </w:pPr>
    </w:p>
    <w:p>
      <w:pPr>
        <w:pStyle w:val="Body A"/>
        <w:rPr>
          <w:rtl w:val="0"/>
        </w:rPr>
      </w:pPr>
      <w:r>
        <w:rPr>
          <w:rFonts w:ascii="Helvetica" w:cs="Arial Unicode MS" w:hAnsi="Arial Unicode MS" w:eastAsia="Arial Unicode MS"/>
          <w:rtl w:val="0"/>
          <w:lang w:val="en-US"/>
        </w:rPr>
        <w:t>The agenda was discussed, and everyone went around the room and introduced themselves and said what street they live on. Pizza was served.</w:t>
      </w:r>
    </w:p>
    <w:p>
      <w:pPr>
        <w:pStyle w:val="Body A"/>
        <w:rPr>
          <w:rtl w:val="0"/>
        </w:rPr>
      </w:pPr>
    </w:p>
    <w:p>
      <w:pPr>
        <w:pStyle w:val="Body A"/>
        <w:rPr>
          <w:rtl w:val="0"/>
        </w:rPr>
      </w:pPr>
      <w:r>
        <w:rPr>
          <w:rFonts w:ascii="Helvetica" w:cs="Arial Unicode MS" w:hAnsi="Arial Unicode MS" w:eastAsia="Arial Unicode MS"/>
          <w:rtl w:val="0"/>
          <w:lang w:val="en-US"/>
        </w:rPr>
        <w:t>Neighbors put an X on a map where they live giving us a view of how our neighborhood was represented.</w:t>
      </w:r>
    </w:p>
    <w:p>
      <w:pPr>
        <w:pStyle w:val="Body A"/>
        <w:rPr>
          <w:rtl w:val="0"/>
        </w:rPr>
      </w:pPr>
    </w:p>
    <w:p>
      <w:pPr>
        <w:pStyle w:val="Body A"/>
        <w:rPr>
          <w:rtl w:val="0"/>
        </w:rPr>
      </w:pPr>
      <w:r>
        <w:rPr>
          <w:rFonts w:ascii="Helvetica" w:cs="Arial Unicode MS" w:hAnsi="Arial Unicode MS" w:eastAsia="Arial Unicode MS"/>
          <w:rtl w:val="0"/>
          <w:lang w:val="en-US"/>
        </w:rPr>
        <w:t>26 neighbors from CRANA were in attendance.</w:t>
      </w:r>
    </w:p>
    <w:p>
      <w:pPr>
        <w:pStyle w:val="Body A"/>
        <w:rPr>
          <w:rtl w:val="0"/>
        </w:rPr>
      </w:pPr>
    </w:p>
    <w:p>
      <w:pPr>
        <w:pStyle w:val="Body A"/>
        <w:jc w:val="right"/>
        <w:rPr>
          <w:rFonts w:ascii="Cambria" w:cs="Cambria" w:hAnsi="Cambria" w:eastAsia="Cambria"/>
          <w:sz w:val="24"/>
          <w:szCs w:val="24"/>
          <w:u w:color="000000"/>
        </w:rPr>
      </w:pPr>
      <w:r>
        <w:rPr>
          <w:rFonts w:ascii="Cambria" w:cs="Cambria" w:hAnsi="Cambria" w:eastAsia="Cambria"/>
          <w:b w:val="1"/>
          <w:bCs w:val="1"/>
          <w:sz w:val="24"/>
          <w:szCs w:val="24"/>
          <w:u w:color="000000"/>
          <w:rtl w:val="0"/>
          <w:lang w:val="en-US"/>
        </w:rPr>
        <w:t>Collect Dues</w:t>
      </w:r>
      <w:r>
        <w:rPr>
          <w:rFonts w:ascii="Cambria" w:cs="Cambria" w:hAnsi="Cambria" w:eastAsia="Cambria"/>
          <w:sz w:val="24"/>
          <w:szCs w:val="24"/>
          <w:u w:color="000000"/>
          <w:rtl w:val="0"/>
          <w:lang w:val="en-US"/>
        </w:rPr>
        <w:t>…………………………………………</w:t>
      </w:r>
      <w:r>
        <w:rPr>
          <w:rFonts w:ascii="Cambria" w:cs="Cambria" w:hAnsi="Cambria" w:eastAsia="Cambria"/>
          <w:sz w:val="24"/>
          <w:szCs w:val="24"/>
          <w:u w:color="000000"/>
          <w:rtl w:val="0"/>
          <w:lang w:val="en-US"/>
        </w:rPr>
        <w:t>.Simone Grant, Treasurer</w:t>
      </w:r>
    </w:p>
    <w:p>
      <w:pPr>
        <w:pStyle w:val="Body A"/>
        <w:rPr>
          <w:rFonts w:ascii="Cambria" w:cs="Cambria" w:hAnsi="Cambria" w:eastAsia="Cambria"/>
          <w:sz w:val="24"/>
          <w:szCs w:val="24"/>
          <w:u w:color="000000"/>
        </w:rPr>
      </w:pPr>
    </w:p>
    <w:p>
      <w:pPr>
        <w:pStyle w:val="Body A"/>
        <w:rPr>
          <w:rtl w:val="0"/>
        </w:rPr>
      </w:pPr>
      <w:r>
        <w:rPr>
          <w:rFonts w:ascii="Helvetica" w:cs="Arial Unicode MS" w:hAnsi="Arial Unicode MS" w:eastAsia="Arial Unicode MS"/>
          <w:rtl w:val="0"/>
          <w:lang w:val="en-US"/>
        </w:rPr>
        <w:t>Simone collected dues from neighbors and recorded it.</w:t>
      </w:r>
    </w:p>
    <w:p>
      <w:pPr>
        <w:pStyle w:val="Body A"/>
        <w:rPr>
          <w:rtl w:val="0"/>
        </w:rPr>
      </w:pPr>
    </w:p>
    <w:p>
      <w:pPr>
        <w:pStyle w:val="Body A"/>
        <w:jc w:val="right"/>
        <w:rPr>
          <w:rFonts w:ascii="Cambria" w:cs="Cambria" w:hAnsi="Cambria" w:eastAsia="Cambria"/>
          <w:sz w:val="24"/>
          <w:szCs w:val="24"/>
          <w:u w:color="000000"/>
        </w:rPr>
      </w:pPr>
      <w:r>
        <w:rPr>
          <w:rFonts w:ascii="Cambria" w:cs="Cambria" w:hAnsi="Cambria" w:eastAsia="Cambria"/>
          <w:b w:val="1"/>
          <w:bCs w:val="1"/>
          <w:sz w:val="24"/>
          <w:szCs w:val="24"/>
          <w:u w:color="000000"/>
          <w:rtl w:val="0"/>
          <w:lang w:val="en-US"/>
        </w:rPr>
        <w:t>Neighborhood concerns</w:t>
      </w:r>
      <w:r>
        <w:rPr>
          <w:rFonts w:ascii="Cambria" w:cs="Cambria" w:hAnsi="Cambria" w:eastAsia="Cambria"/>
          <w:sz w:val="24"/>
          <w:szCs w:val="24"/>
          <w:u w:color="000000"/>
          <w:rtl w:val="0"/>
          <w:lang w:val="en-US"/>
        </w:rPr>
        <w:t>………………………</w:t>
      </w:r>
      <w:r>
        <w:rPr>
          <w:rFonts w:ascii="Cambria" w:cs="Cambria" w:hAnsi="Cambria" w:eastAsia="Cambria"/>
          <w:sz w:val="24"/>
          <w:szCs w:val="24"/>
          <w:u w:color="000000"/>
          <w:rtl w:val="0"/>
          <w:lang w:val="en-US"/>
        </w:rPr>
        <w:t>...</w:t>
      </w:r>
      <w:r>
        <w:rPr>
          <w:rFonts w:ascii="Cambria" w:cs="Cambria" w:hAnsi="Cambria" w:eastAsia="Cambria"/>
          <w:sz w:val="24"/>
          <w:szCs w:val="24"/>
          <w:u w:color="000000"/>
          <w:rtl w:val="0"/>
          <w:lang w:val="en-US"/>
        </w:rPr>
        <w:t>………………</w:t>
      </w:r>
      <w:r>
        <w:rPr>
          <w:rFonts w:ascii="Cambria" w:cs="Cambria" w:hAnsi="Cambria" w:eastAsia="Cambria"/>
          <w:sz w:val="24"/>
          <w:szCs w:val="24"/>
          <w:u w:color="000000"/>
          <w:rtl w:val="0"/>
          <w:lang w:val="it-IT"/>
        </w:rPr>
        <w:t>.Denise Pantelis, President</w:t>
      </w:r>
    </w:p>
    <w:p>
      <w:pPr>
        <w:pStyle w:val="Body A"/>
        <w:rPr>
          <w:rFonts w:ascii="Cambria" w:cs="Cambria" w:hAnsi="Cambria" w:eastAsia="Cambria"/>
          <w:sz w:val="24"/>
          <w:szCs w:val="24"/>
          <w:u w:color="000000"/>
        </w:rPr>
      </w:pPr>
    </w:p>
    <w:p>
      <w:pPr>
        <w:pStyle w:val="Body A"/>
        <w:rPr>
          <w:rtl w:val="0"/>
        </w:rPr>
      </w:pPr>
      <w:r>
        <w:rPr>
          <w:rFonts w:ascii="Helvetica" w:cs="Arial Unicode MS" w:hAnsi="Arial Unicode MS" w:eastAsia="Arial Unicode MS"/>
          <w:rtl w:val="0"/>
          <w:lang w:val="en-US"/>
        </w:rPr>
        <w:t>A concern was brought up about how little the church is used on Eskridge and Henderson. Suggestions were made to help make it a bigger role in the community. Such as a day care or revitalizing it into a coffee shop. Historically we had the CRANA meeting there, and the administrators required insurance to keep holding meetings. This probably means they are open to working with the community if insurance is provided. The city may be able to provide a grant to help pay for insurance. Other activities at the church might include, annual night out, bike rodeo races, food trucks, coffee and pastry pop up shops. An informal vote showed that the majority of neighbors, present wanted to see some kind of community get together at the church.</w:t>
      </w:r>
    </w:p>
    <w:p>
      <w:pPr>
        <w:pStyle w:val="Body A"/>
        <w:rPr>
          <w:rtl w:val="0"/>
        </w:rPr>
      </w:pPr>
    </w:p>
    <w:p>
      <w:pPr>
        <w:pStyle w:val="Body A"/>
        <w:rPr>
          <w:rtl w:val="0"/>
        </w:rPr>
      </w:pPr>
      <w:r>
        <w:rPr>
          <w:rFonts w:ascii="Helvetica" w:cs="Arial Unicode MS" w:hAnsi="Arial Unicode MS" w:eastAsia="Arial Unicode MS"/>
          <w:rtl w:val="0"/>
          <w:lang w:val="en-US"/>
        </w:rPr>
        <w:t xml:space="preserve">Another concern was that McGrath Woods park is so private that it encourages shady behavior. </w:t>
      </w:r>
    </w:p>
    <w:p>
      <w:pPr>
        <w:pStyle w:val="Body A"/>
        <w:rPr>
          <w:rtl w:val="0"/>
        </w:rPr>
      </w:pPr>
    </w:p>
    <w:p>
      <w:pPr>
        <w:pStyle w:val="Body A"/>
        <w:rPr>
          <w:rtl w:val="0"/>
        </w:rPr>
      </w:pPr>
      <w:r>
        <w:rPr>
          <w:rFonts w:ascii="Helvetica" w:cs="Arial Unicode MS" w:hAnsi="Arial Unicode MS" w:eastAsia="Arial Unicode MS"/>
          <w:rtl w:val="0"/>
          <w:lang w:val="en-US"/>
        </w:rPr>
        <w:t>A neighbor would like to have a neighborhood walk through Watershed park. Denise offered that we could organize a walk through the park.</w:t>
      </w:r>
    </w:p>
    <w:p>
      <w:pPr>
        <w:pStyle w:val="Body A"/>
        <w:rPr>
          <w:rtl w:val="0"/>
        </w:rPr>
      </w:pPr>
    </w:p>
    <w:p>
      <w:pPr>
        <w:pStyle w:val="Body A"/>
        <w:rPr>
          <w:rtl w:val="0"/>
        </w:rPr>
      </w:pPr>
      <w:r>
        <w:rPr>
          <w:rFonts w:ascii="Helvetica" w:cs="Arial Unicode MS" w:hAnsi="Arial Unicode MS" w:eastAsia="Arial Unicode MS"/>
          <w:rtl w:val="0"/>
          <w:lang w:val="en-US"/>
        </w:rPr>
        <w:t xml:space="preserve">A concern was brought up about driving going through the neighborhood too fast. Speed bumps on a recognized arterial are unable to be installed by city code. One option is to collect license plate numbers and reporting them. Denise suggests the more people walk on the sidewalks the more aware cars will be of pedestrians. </w:t>
      </w:r>
    </w:p>
    <w:p>
      <w:pPr>
        <w:pStyle w:val="Body A"/>
        <w:rPr>
          <w:rtl w:val="0"/>
        </w:rPr>
      </w:pPr>
    </w:p>
    <w:p>
      <w:pPr>
        <w:pStyle w:val="Body A"/>
        <w:rPr>
          <w:rtl w:val="0"/>
        </w:rPr>
      </w:pPr>
      <w:r>
        <w:rPr>
          <w:rFonts w:ascii="Helvetica" w:cs="Arial Unicode MS" w:hAnsi="Arial Unicode MS" w:eastAsia="Arial Unicode MS"/>
          <w:rtl w:val="0"/>
          <w:lang w:val="en-US"/>
        </w:rPr>
        <w:t xml:space="preserve">A question about the interaction of Eskridge and Henderson was raised. Denise gave an update on what the city is planning there. Currently the city is planning a roundabout there but there is no time table for when that will be installed. A discussion was made about roundabouts in general. </w:t>
      </w:r>
    </w:p>
    <w:p>
      <w:pPr>
        <w:pStyle w:val="Body A"/>
        <w:rPr>
          <w:rtl w:val="0"/>
        </w:rPr>
      </w:pPr>
    </w:p>
    <w:p>
      <w:pPr>
        <w:pStyle w:val="Body A"/>
        <w:rPr>
          <w:rtl w:val="0"/>
        </w:rPr>
      </w:pPr>
      <w:r>
        <w:rPr>
          <w:rFonts w:ascii="Helvetica" w:cs="Arial Unicode MS" w:hAnsi="Arial Unicode MS" w:eastAsia="Arial Unicode MS"/>
          <w:rtl w:val="0"/>
          <w:lang w:val="en-US"/>
        </w:rPr>
        <w:t>A concern was made about large shrubs on street corners. This is a concern because it</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hard to see around the corner to know if you</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re pulling out in traffic. It</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suggested to talk the neighbor who has the overgrown bush in their yard. If that</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not an option, it</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possible to call the code enforcement department of the police.</w:t>
      </w:r>
    </w:p>
    <w:p>
      <w:pPr>
        <w:pStyle w:val="Body A"/>
        <w:rPr>
          <w:rtl w:val="0"/>
        </w:rPr>
      </w:pPr>
    </w:p>
    <w:p>
      <w:pPr>
        <w:pStyle w:val="Body A"/>
        <w:rPr>
          <w:rtl w:val="0"/>
        </w:rPr>
      </w:pPr>
    </w:p>
    <w:p>
      <w:pPr>
        <w:pStyle w:val="Body A"/>
        <w:jc w:val="right"/>
        <w:rPr>
          <w:rFonts w:ascii="Cambria" w:cs="Cambria" w:hAnsi="Cambria" w:eastAsia="Cambria"/>
          <w:sz w:val="24"/>
          <w:szCs w:val="24"/>
          <w:u w:color="000000"/>
        </w:rPr>
      </w:pPr>
    </w:p>
    <w:p>
      <w:pPr>
        <w:pStyle w:val="Body A"/>
        <w:jc w:val="right"/>
        <w:rPr>
          <w:rFonts w:ascii="Cambria" w:cs="Cambria" w:hAnsi="Cambria" w:eastAsia="Cambria"/>
          <w:sz w:val="24"/>
          <w:szCs w:val="24"/>
          <w:u w:color="000000"/>
        </w:rPr>
      </w:pPr>
      <w:r>
        <w:rPr>
          <w:rFonts w:ascii="Cambria" w:cs="Cambria" w:hAnsi="Cambria" w:eastAsia="Cambria"/>
          <w:b w:val="1"/>
          <w:bCs w:val="1"/>
          <w:sz w:val="24"/>
          <w:szCs w:val="24"/>
          <w:u w:color="000000"/>
          <w:rtl w:val="0"/>
          <w:lang w:val="en-US"/>
        </w:rPr>
        <w:t>Board Elections</w:t>
      </w:r>
      <w:r>
        <w:rPr>
          <w:rFonts w:ascii="Cambria" w:cs="Cambria" w:hAnsi="Cambria" w:eastAsia="Cambria"/>
          <w:sz w:val="24"/>
          <w:szCs w:val="24"/>
          <w:u w:color="000000"/>
          <w:rtl w:val="0"/>
          <w:lang w:val="en-US"/>
        </w:rPr>
        <w:t>………………………</w:t>
      </w:r>
      <w:r>
        <w:rPr>
          <w:rFonts w:ascii="Cambria" w:cs="Cambria" w:hAnsi="Cambria" w:eastAsia="Cambria"/>
          <w:sz w:val="24"/>
          <w:szCs w:val="24"/>
          <w:u w:color="000000"/>
          <w:rtl w:val="0"/>
          <w:lang w:val="en-US"/>
        </w:rPr>
        <w:t>...</w:t>
      </w:r>
      <w:r>
        <w:rPr>
          <w:rFonts w:ascii="Cambria" w:cs="Cambria" w:hAnsi="Cambria" w:eastAsia="Cambria"/>
          <w:sz w:val="24"/>
          <w:szCs w:val="24"/>
          <w:u w:color="000000"/>
          <w:rtl w:val="0"/>
          <w:lang w:val="en-US"/>
        </w:rPr>
        <w:t>………………</w:t>
      </w:r>
      <w:r>
        <w:rPr>
          <w:rFonts w:ascii="Cambria" w:cs="Cambria" w:hAnsi="Cambria" w:eastAsia="Cambria"/>
          <w:sz w:val="24"/>
          <w:szCs w:val="24"/>
          <w:u w:color="000000"/>
          <w:rtl w:val="0"/>
          <w:lang w:val="it-IT"/>
        </w:rPr>
        <w:t>.Denise Pantelis, President</w:t>
      </w:r>
    </w:p>
    <w:p>
      <w:pPr>
        <w:pStyle w:val="Body A"/>
        <w:rPr>
          <w:rFonts w:ascii="Cambria" w:cs="Cambria" w:hAnsi="Cambria" w:eastAsia="Cambria"/>
          <w:sz w:val="24"/>
          <w:szCs w:val="24"/>
          <w:u w:color="000000"/>
        </w:rPr>
      </w:pPr>
    </w:p>
    <w:p>
      <w:pPr>
        <w:pStyle w:val="Body A"/>
        <w:rPr>
          <w:rtl w:val="0"/>
        </w:rPr>
      </w:pPr>
      <w:r>
        <w:rPr>
          <w:rFonts w:ascii="Helvetica" w:cs="Arial Unicode MS" w:hAnsi="Arial Unicode MS" w:eastAsia="Arial Unicode MS"/>
          <w:rtl w:val="0"/>
          <w:lang w:val="en-US"/>
        </w:rPr>
        <w:t>There are four officers. They are president (Denise Pantelis), vice president (Cary Retlin), secretary (Richee Jesky), and treasurer (Simone Grant). All four board members have agreed to retain their position for another year. A motion was made to nominate</w:t>
      </w:r>
      <w:del w:id="0" w:date="2018-03-06T00:07:19Z" w:author="Author">
        <w:r>
          <w:rPr>
            <w:rFonts w:ascii="Helvetica" w:cs="Arial Unicode MS" w:hAnsi="Arial Unicode MS" w:eastAsia="Arial Unicode MS"/>
            <w:rtl w:val="0"/>
            <w:lang w:val="en-US"/>
          </w:rPr>
          <w:delText xml:space="preserve"> </w:delText>
        </w:r>
      </w:del>
      <w:del w:id="1" w:date="2018-03-06T00:07:19Z" w:author="Author">
        <w:r>
          <w:rPr>
            <w:rFonts w:ascii="Helvetica" w:cs="Arial Unicode MS" w:hAnsi="Arial Unicode MS" w:eastAsia="Arial Unicode MS"/>
            <w:strike w:val="1"/>
            <w:dstrike w:val="0"/>
            <w:color w:val="ff0000"/>
            <w:u w:color="ff0000"/>
            <w:rtl w:val="0"/>
            <w:lang w:val="en-US"/>
          </w:rPr>
          <w:delText>all of</w:delText>
        </w:r>
      </w:del>
      <w:r>
        <w:rPr>
          <w:rFonts w:ascii="Helvetica" w:cs="Arial Unicode MS" w:hAnsi="Arial Unicode MS" w:eastAsia="Arial Unicode MS"/>
          <w:rtl w:val="0"/>
          <w:lang w:val="en-US"/>
        </w:rPr>
        <w:t xml:space="preserve"> the incumbents to retain their current position. The vote was unanimous to keep </w:t>
      </w:r>
      <w:del w:id="2" w:date="2018-03-06T00:07:13Z" w:author="Author">
        <w:r>
          <w:rPr>
            <w:rFonts w:ascii="Helvetica" w:cs="Arial Unicode MS" w:hAnsi="Arial Unicode MS" w:eastAsia="Arial Unicode MS"/>
            <w:strike w:val="1"/>
            <w:dstrike w:val="0"/>
            <w:color w:val="ff0000"/>
            <w:u w:color="ff0000"/>
            <w:rtl w:val="0"/>
            <w:lang w:val="en-US"/>
          </w:rPr>
          <w:delText>all of</w:delText>
        </w:r>
      </w:del>
      <w:del w:id="3" w:date="2018-03-06T00:07:13Z" w:author="Author">
        <w:r>
          <w:rPr>
            <w:rFonts w:ascii="Helvetica" w:cs="Arial Unicode MS" w:hAnsi="Arial Unicode MS" w:eastAsia="Arial Unicode MS"/>
            <w:color w:val="ff0000"/>
            <w:u w:color="ff0000"/>
            <w:rtl w:val="0"/>
            <w:lang w:val="en-US"/>
          </w:rPr>
          <w:delText xml:space="preserve"> </w:delText>
        </w:r>
      </w:del>
      <w:r>
        <w:rPr>
          <w:rFonts w:ascii="Helvetica" w:cs="Arial Unicode MS" w:hAnsi="Arial Unicode MS" w:eastAsia="Arial Unicode MS"/>
          <w:rtl w:val="0"/>
          <w:lang w:val="en-US"/>
        </w:rPr>
        <w:t xml:space="preserve">the board members in their current position. </w:t>
      </w:r>
    </w:p>
    <w:p>
      <w:pPr>
        <w:pStyle w:val="Body A"/>
        <w:rPr>
          <w:rtl w:val="0"/>
        </w:rPr>
      </w:pPr>
    </w:p>
    <w:p>
      <w:pPr>
        <w:pStyle w:val="Body A"/>
        <w:rPr>
          <w:rtl w:val="0"/>
        </w:rPr>
      </w:pPr>
      <w:r>
        <w:rPr>
          <w:rFonts w:ascii="Helvetica" w:cs="Arial Unicode MS" w:hAnsi="Arial Unicode MS" w:eastAsia="Arial Unicode MS"/>
          <w:rtl w:val="0"/>
          <w:lang w:val="en-US"/>
        </w:rPr>
        <w:t xml:space="preserve">Yona Makowski </w:t>
      </w:r>
      <w:del w:id="4" w:date="2018-03-06T00:06:56Z" w:author="Author">
        <w:r>
          <w:rPr>
            <w:rFonts w:ascii="Helvetica" w:cs="Arial Unicode MS" w:hAnsi="Arial Unicode MS" w:eastAsia="Arial Unicode MS"/>
            <w:rtl w:val="0"/>
            <w:lang w:val="en-US"/>
          </w:rPr>
          <w:delText>(</w:delText>
        </w:r>
      </w:del>
      <w:hyperlink r:id="rId4" w:history="1">
        <w:del w:id="5" w:date="2018-03-06T00:06:56Z" w:author="Author">
          <w:r>
            <w:rPr>
              <w:rStyle w:val="Hyperlink.0"/>
              <w:rFonts w:ascii="Helvetica" w:cs="Arial Unicode MS" w:hAnsi="Arial Unicode MS" w:eastAsia="Arial Unicode MS"/>
              <w:u w:val="single"/>
              <w:rtl w:val="0"/>
              <w:lang w:val="en-US"/>
            </w:rPr>
            <w:delText>yonamakowski@gmail.com</w:delText>
          </w:r>
        </w:del>
      </w:hyperlink>
      <w:del w:id="6" w:date="2018-03-06T00:06:56Z" w:author="Author">
        <w:r>
          <w:rPr>
            <w:rFonts w:ascii="Helvetica" w:cs="Arial Unicode MS" w:hAnsi="Arial Unicode MS" w:eastAsia="Arial Unicode MS"/>
            <w:rtl w:val="0"/>
            <w:lang w:val="en-US"/>
          </w:rPr>
          <w:delText xml:space="preserve">) </w:delText>
        </w:r>
      </w:del>
      <w:r>
        <w:rPr>
          <w:rFonts w:ascii="Helvetica" w:cs="Arial Unicode MS" w:hAnsi="Arial Unicode MS" w:eastAsia="Arial Unicode MS"/>
          <w:rtl w:val="0"/>
          <w:lang w:val="en-US"/>
        </w:rPr>
        <w:t xml:space="preserve">has volunteered to join the CRANA board. </w:t>
      </w:r>
    </w:p>
    <w:p>
      <w:pPr>
        <w:pStyle w:val="Body A"/>
        <w:rPr>
          <w:rtl w:val="0"/>
        </w:rPr>
      </w:pPr>
    </w:p>
    <w:p>
      <w:pPr>
        <w:pStyle w:val="Body A"/>
        <w:rPr>
          <w:rtl w:val="0"/>
        </w:rPr>
      </w:pPr>
      <w:r>
        <w:rPr>
          <w:rFonts w:ascii="Helvetica" w:cs="Arial Unicode MS" w:hAnsi="Arial Unicode MS" w:eastAsia="Arial Unicode MS"/>
          <w:rtl w:val="0"/>
          <w:lang w:val="en-US"/>
        </w:rPr>
        <w:t xml:space="preserve">Eric Nelson </w:t>
      </w:r>
      <w:del w:id="7" w:date="2018-03-06T00:07:04Z" w:author="Author">
        <w:r>
          <w:rPr>
            <w:rFonts w:ascii="Helvetica" w:cs="Arial Unicode MS" w:hAnsi="Arial Unicode MS" w:eastAsia="Arial Unicode MS"/>
            <w:rtl w:val="0"/>
            <w:lang w:val="en-US"/>
          </w:rPr>
          <w:delText>(</w:delText>
        </w:r>
      </w:del>
      <w:hyperlink r:id="rId5" w:history="1">
        <w:del w:id="8" w:date="2018-03-06T00:07:04Z" w:author="Author">
          <w:r>
            <w:rPr>
              <w:rStyle w:val="Hyperlink.0"/>
              <w:rFonts w:ascii="Helvetica" w:cs="Arial Unicode MS" w:hAnsi="Arial Unicode MS" w:eastAsia="Arial Unicode MS"/>
              <w:u w:val="single"/>
              <w:rtl w:val="0"/>
              <w:lang w:val="en-US"/>
            </w:rPr>
            <w:delText>e_nels@yahoo.com</w:delText>
          </w:r>
        </w:del>
      </w:hyperlink>
      <w:del w:id="9" w:date="2018-03-06T00:07:04Z" w:author="Author">
        <w:r>
          <w:rPr>
            <w:rFonts w:ascii="Helvetica" w:cs="Arial Unicode MS" w:hAnsi="Arial Unicode MS" w:eastAsia="Arial Unicode MS"/>
            <w:rtl w:val="0"/>
            <w:lang w:val="en-US"/>
          </w:rPr>
          <w:delText xml:space="preserve">) </w:delText>
        </w:r>
      </w:del>
      <w:r>
        <w:rPr>
          <w:rFonts w:ascii="Helvetica" w:cs="Arial Unicode MS" w:hAnsi="Arial Unicode MS" w:eastAsia="Arial Unicode MS"/>
          <w:rtl w:val="0"/>
          <w:lang w:val="en-US"/>
        </w:rPr>
        <w:t>has volunteered to join the CRANA board.</w:t>
      </w:r>
    </w:p>
    <w:p>
      <w:pPr>
        <w:pStyle w:val="Body A"/>
        <w:rPr>
          <w:rtl w:val="0"/>
        </w:rPr>
      </w:pPr>
    </w:p>
    <w:p>
      <w:pPr>
        <w:pStyle w:val="Body A"/>
        <w:rPr>
          <w:rtl w:val="0"/>
        </w:rPr>
      </w:pPr>
    </w:p>
    <w:p>
      <w:pPr>
        <w:pStyle w:val="Body A"/>
        <w:rPr>
          <w:rtl w:val="0"/>
        </w:rPr>
      </w:pPr>
    </w:p>
    <w:p>
      <w:pPr>
        <w:pStyle w:val="Body A"/>
        <w:jc w:val="right"/>
        <w:rPr>
          <w:rFonts w:ascii="Cambria" w:cs="Cambria" w:hAnsi="Cambria" w:eastAsia="Cambria"/>
          <w:sz w:val="24"/>
          <w:szCs w:val="24"/>
          <w:u w:color="000000"/>
        </w:rPr>
      </w:pPr>
      <w:r>
        <w:rPr>
          <w:rFonts w:ascii="Cambria" w:cs="Cambria" w:hAnsi="Cambria" w:eastAsia="Cambria"/>
          <w:b w:val="1"/>
          <w:bCs w:val="1"/>
          <w:sz w:val="24"/>
          <w:szCs w:val="24"/>
          <w:u w:color="000000"/>
          <w:rtl w:val="0"/>
          <w:lang w:val="en-US"/>
        </w:rPr>
        <w:t>Thurston County Food Project</w:t>
      </w:r>
      <w:r>
        <w:rPr>
          <w:rFonts w:ascii="Cambria" w:cs="Cambria" w:hAnsi="Cambria" w:eastAsia="Cambria"/>
          <w:sz w:val="24"/>
          <w:szCs w:val="24"/>
          <w:u w:color="000000"/>
          <w:rtl w:val="0"/>
          <w:lang w:val="en-US"/>
        </w:rPr>
        <w:t>…………………………………………………</w:t>
      </w:r>
      <w:r>
        <w:rPr>
          <w:rFonts w:ascii="Cambria" w:cs="Cambria" w:hAnsi="Cambria" w:eastAsia="Cambria"/>
          <w:sz w:val="24"/>
          <w:szCs w:val="24"/>
          <w:u w:color="000000"/>
          <w:rtl w:val="0"/>
          <w:lang w:val="en-US"/>
        </w:rPr>
        <w:t>.MaryBeth Cline</w:t>
      </w:r>
    </w:p>
    <w:p>
      <w:pPr>
        <w:pStyle w:val="Body A"/>
        <w:rPr>
          <w:rFonts w:ascii="Cambria" w:cs="Cambria" w:hAnsi="Cambria" w:eastAsia="Cambria"/>
          <w:sz w:val="24"/>
          <w:szCs w:val="24"/>
          <w:u w:color="000000"/>
        </w:rPr>
      </w:pPr>
    </w:p>
    <w:p>
      <w:pPr>
        <w:pStyle w:val="Body A"/>
        <w:rPr>
          <w:rtl w:val="0"/>
        </w:rPr>
      </w:pPr>
      <w:r>
        <w:rPr>
          <w:rFonts w:ascii="Helvetica" w:cs="Arial Unicode MS" w:hAnsi="Arial Unicode MS" w:eastAsia="Arial Unicode MS"/>
          <w:rtl w:val="0"/>
          <w:lang w:val="en-US"/>
        </w:rPr>
        <w:t>MaryBeth gave a presentation on the Thurston County Food Project. Neighborhoods outside Cain Road have joined the project. Because it</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growing the project is turning into a 501c3. MaryBeth has asked for volunteers to help take over the Cain Road food drives. Details of what the coordinator involves was discussed.</w:t>
      </w:r>
    </w:p>
    <w:p>
      <w:pPr>
        <w:pStyle w:val="Body A"/>
        <w:rPr>
          <w:rtl w:val="0"/>
        </w:rPr>
      </w:pPr>
    </w:p>
    <w:p>
      <w:pPr>
        <w:pStyle w:val="Body A"/>
        <w:rPr>
          <w:rtl w:val="0"/>
        </w:rPr>
      </w:pPr>
      <w:r>
        <w:rPr>
          <w:rFonts w:ascii="Helvetica" w:cs="Arial Unicode MS" w:hAnsi="Arial Unicode MS" w:eastAsia="Arial Unicode MS"/>
          <w:rtl w:val="0"/>
          <w:lang w:val="en-US"/>
        </w:rPr>
        <w:t>Liz and Irene have volunteered to coordinate the Cain Road food drives.</w:t>
      </w:r>
    </w:p>
    <w:p>
      <w:pPr>
        <w:pStyle w:val="Body A"/>
        <w:rPr>
          <w:rtl w:val="0"/>
        </w:rPr>
      </w:pPr>
    </w:p>
    <w:p>
      <w:pPr>
        <w:pStyle w:val="Body A"/>
        <w:rPr>
          <w:rtl w:val="0"/>
        </w:rPr>
      </w:pPr>
    </w:p>
    <w:p>
      <w:pPr>
        <w:pStyle w:val="Body A"/>
        <w:jc w:val="right"/>
        <w:rPr>
          <w:rFonts w:ascii="Cambria" w:cs="Cambria" w:hAnsi="Cambria" w:eastAsia="Cambria"/>
          <w:sz w:val="24"/>
          <w:szCs w:val="24"/>
          <w:u w:color="000000"/>
        </w:rPr>
      </w:pPr>
      <w:r>
        <w:rPr>
          <w:rFonts w:ascii="Cambria" w:cs="Cambria" w:hAnsi="Cambria" w:eastAsia="Cambria"/>
          <w:b w:val="1"/>
          <w:bCs w:val="1"/>
          <w:sz w:val="24"/>
          <w:szCs w:val="24"/>
          <w:u w:color="000000"/>
          <w:rtl w:val="0"/>
          <w:lang w:val="en-US"/>
        </w:rPr>
        <w:t>Tour of School</w:t>
      </w:r>
      <w:r>
        <w:rPr>
          <w:rFonts w:ascii="Cambria" w:cs="Cambria" w:hAnsi="Cambria" w:eastAsia="Cambria"/>
          <w:sz w:val="24"/>
          <w:szCs w:val="24"/>
          <w:u w:color="000000"/>
          <w:rtl w:val="0"/>
          <w:lang w:val="en-US"/>
        </w:rPr>
        <w:t>………………</w:t>
      </w:r>
      <w:r>
        <w:rPr>
          <w:rFonts w:ascii="Cambria" w:cs="Cambria" w:hAnsi="Cambria" w:eastAsia="Cambria"/>
          <w:sz w:val="24"/>
          <w:szCs w:val="24"/>
          <w:u w:color="000000"/>
          <w:rtl w:val="0"/>
          <w:lang w:val="en-US"/>
        </w:rPr>
        <w:t>.</w:t>
      </w:r>
      <w:r>
        <w:rPr>
          <w:rFonts w:ascii="Cambria" w:cs="Cambria" w:hAnsi="Cambria" w:eastAsia="Cambria"/>
          <w:sz w:val="24"/>
          <w:szCs w:val="24"/>
          <w:u w:color="000000"/>
          <w:rtl w:val="0"/>
          <w:lang w:val="en-US"/>
        </w:rPr>
        <w:t>…………………………………</w:t>
      </w:r>
      <w:r>
        <w:rPr>
          <w:rFonts w:ascii="Cambria" w:cs="Cambria" w:hAnsi="Cambria" w:eastAsia="Cambria"/>
          <w:sz w:val="24"/>
          <w:szCs w:val="24"/>
          <w:u w:color="000000"/>
          <w:rtl w:val="0"/>
          <w:lang w:val="en-US"/>
        </w:rPr>
        <w:t>.Joel Lang, Principal</w:t>
      </w:r>
    </w:p>
    <w:p>
      <w:pPr>
        <w:pStyle w:val="Body A"/>
        <w:rPr>
          <w:rFonts w:ascii="Cambria" w:cs="Cambria" w:hAnsi="Cambria" w:eastAsia="Cambria"/>
          <w:sz w:val="24"/>
          <w:szCs w:val="24"/>
          <w:u w:color="000000"/>
        </w:rPr>
      </w:pPr>
    </w:p>
    <w:p>
      <w:pPr>
        <w:pStyle w:val="Body A"/>
        <w:rPr>
          <w:rtl w:val="0"/>
        </w:rPr>
      </w:pPr>
      <w:r>
        <w:rPr>
          <w:rFonts w:ascii="Helvetica" w:cs="Arial Unicode MS" w:hAnsi="Arial Unicode MS" w:eastAsia="Arial Unicode MS"/>
          <w:rtl w:val="0"/>
          <w:lang w:val="en-US"/>
        </w:rPr>
        <w:t>Pioneer</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s principal gave a tour of the new min-building at Pioneer. </w:t>
      </w:r>
    </w:p>
    <w:p>
      <w:pPr>
        <w:pStyle w:val="Body A"/>
        <w:rPr>
          <w:rtl w:val="0"/>
        </w:rPr>
      </w:pPr>
    </w:p>
    <w:p>
      <w:pPr>
        <w:pStyle w:val="Body A"/>
        <w:jc w:val="right"/>
        <w:rPr>
          <w:rFonts w:ascii="Cambria" w:cs="Cambria" w:hAnsi="Cambria" w:eastAsia="Cambria"/>
          <w:sz w:val="24"/>
          <w:szCs w:val="24"/>
          <w:u w:color="000000"/>
        </w:rPr>
      </w:pPr>
      <w:r>
        <w:rPr>
          <w:rFonts w:ascii="Cambria" w:cs="Cambria" w:hAnsi="Cambria" w:eastAsia="Cambria"/>
          <w:b w:val="1"/>
          <w:bCs w:val="1"/>
          <w:sz w:val="24"/>
          <w:szCs w:val="24"/>
          <w:u w:color="000000"/>
          <w:rtl w:val="0"/>
          <w:lang w:val="en-US"/>
        </w:rPr>
        <w:t>Missing Middle Presentation</w:t>
      </w:r>
      <w:r>
        <w:rPr>
          <w:rFonts w:ascii="Cambria" w:cs="Cambria" w:hAnsi="Cambria" w:eastAsia="Cambria"/>
          <w:sz w:val="24"/>
          <w:szCs w:val="24"/>
          <w:u w:color="000000"/>
          <w:rtl w:val="0"/>
          <w:lang w:val="en-US"/>
        </w:rPr>
        <w:t>……………………</w:t>
      </w:r>
      <w:r>
        <w:rPr>
          <w:rFonts w:ascii="Cambria" w:cs="Cambria" w:hAnsi="Cambria" w:eastAsia="Cambria"/>
          <w:sz w:val="24"/>
          <w:szCs w:val="24"/>
          <w:u w:color="000000"/>
          <w:rtl w:val="0"/>
          <w:lang w:val="en-US"/>
        </w:rPr>
        <w:t>..</w:t>
      </w:r>
      <w:r>
        <w:rPr>
          <w:rFonts w:ascii="Cambria" w:cs="Cambria" w:hAnsi="Cambria" w:eastAsia="Cambria"/>
          <w:sz w:val="24"/>
          <w:szCs w:val="24"/>
          <w:u w:color="000000"/>
          <w:rtl w:val="0"/>
          <w:lang w:val="en-US"/>
        </w:rPr>
        <w:t>…………………………</w:t>
      </w:r>
      <w:r>
        <w:rPr>
          <w:rFonts w:ascii="Cambria" w:cs="Cambria" w:hAnsi="Cambria" w:eastAsia="Cambria"/>
          <w:sz w:val="24"/>
          <w:szCs w:val="24"/>
          <w:u w:color="000000"/>
          <w:rtl w:val="0"/>
          <w:lang w:val="en-US"/>
        </w:rPr>
        <w:t>.Leonard Bauer</w:t>
      </w:r>
    </w:p>
    <w:p>
      <w:pPr>
        <w:pStyle w:val="Body A"/>
        <w:rPr>
          <w:rFonts w:ascii="Cambria" w:cs="Cambria" w:hAnsi="Cambria" w:eastAsia="Cambria"/>
          <w:sz w:val="24"/>
          <w:szCs w:val="24"/>
          <w:u w:color="000000"/>
        </w:rPr>
      </w:pPr>
    </w:p>
    <w:p>
      <w:pPr>
        <w:pStyle w:val="Body A"/>
        <w:rPr>
          <w:rtl w:val="0"/>
        </w:rPr>
      </w:pPr>
      <w:r>
        <w:rPr>
          <w:rFonts w:ascii="Helvetica" w:cs="Arial Unicode MS" w:hAnsi="Arial Unicode MS" w:eastAsia="Arial Unicode MS"/>
          <w:rtl w:val="0"/>
          <w:lang w:val="en-US"/>
        </w:rPr>
        <w:t xml:space="preserve">Leonard is the Deputy Director of Community Planning &amp; Development. </w:t>
      </w:r>
      <w:hyperlink r:id="rId6" w:history="1">
        <w:r>
          <w:rPr>
            <w:rStyle w:val="Hyperlink.0"/>
            <w:rFonts w:ascii="Helvetica" w:cs="Arial Unicode MS" w:hAnsi="Arial Unicode MS" w:eastAsia="Arial Unicode MS"/>
            <w:u w:val="single"/>
            <w:rtl w:val="0"/>
            <w:lang w:val="en-US"/>
          </w:rPr>
          <w:t>lbauer@ci.olympia.wa.us</w:t>
        </w:r>
      </w:hyperlink>
      <w:r>
        <w:rPr>
          <w:rFonts w:ascii="Helvetica" w:cs="Arial Unicode MS" w:hAnsi="Arial Unicode MS" w:eastAsia="Arial Unicode MS"/>
          <w:rtl w:val="0"/>
          <w:lang w:val="en-US"/>
        </w:rPr>
        <w:t>.</w:t>
      </w:r>
    </w:p>
    <w:p>
      <w:pPr>
        <w:pStyle w:val="Body A"/>
        <w:rPr>
          <w:rtl w:val="0"/>
        </w:rPr>
      </w:pPr>
    </w:p>
    <w:p>
      <w:pPr>
        <w:pStyle w:val="Body A"/>
        <w:rPr>
          <w:rtl w:val="0"/>
        </w:rPr>
      </w:pPr>
      <w:r>
        <w:rPr>
          <w:rFonts w:ascii="Helvetica" w:cs="Arial Unicode MS" w:hAnsi="Arial Unicode MS" w:eastAsia="Arial Unicode MS"/>
          <w:rtl w:val="0"/>
          <w:lang w:val="en-US"/>
        </w:rPr>
        <w:t>Missing Middle is the concept that single family homes have primarily been built historically, but now there is a need to have a denser neighborhood population. But there isn</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t a place for them to live. So</w:t>
      </w:r>
      <w:r>
        <w:rPr>
          <w:rFonts w:ascii="Helvetica" w:cs="Arial Unicode MS" w:hAnsi="Arial Unicode MS" w:eastAsia="Arial Unicode MS"/>
          <w:shd w:val="clear" w:color="auto" w:fill="ffff00"/>
          <w:rtl w:val="0"/>
          <w:lang w:val="en-US"/>
        </w:rPr>
        <w:t>,</w:t>
      </w:r>
      <w:r>
        <w:rPr>
          <w:rFonts w:ascii="Helvetica" w:cs="Arial Unicode MS" w:hAnsi="Arial Unicode MS" w:eastAsia="Arial Unicode MS"/>
          <w:rtl w:val="0"/>
          <w:lang w:val="en-US"/>
        </w:rPr>
        <w:t xml:space="preserve"> there are missing multi family dwelling options which would allow the extra people to move into neighborhoods. </w:t>
      </w:r>
    </w:p>
    <w:p>
      <w:pPr>
        <w:pStyle w:val="Body A"/>
        <w:rPr>
          <w:rtl w:val="0"/>
        </w:rPr>
      </w:pPr>
    </w:p>
    <w:p>
      <w:pPr>
        <w:pStyle w:val="Body A"/>
        <w:rPr>
          <w:rtl w:val="0"/>
        </w:rPr>
      </w:pPr>
      <w:r>
        <w:rPr>
          <w:rFonts w:ascii="Helvetica" w:cs="Arial Unicode MS" w:hAnsi="Arial Unicode MS" w:eastAsia="Arial Unicode MS"/>
          <w:rtl w:val="0"/>
          <w:lang w:val="en-US"/>
        </w:rPr>
        <w:t>It</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s expected that 20,000 people will move into Olympia in the next 20 years. </w:t>
      </w:r>
    </w:p>
    <w:p>
      <w:pPr>
        <w:pStyle w:val="Body A"/>
        <w:rPr>
          <w:rtl w:val="0"/>
        </w:rPr>
      </w:pPr>
    </w:p>
    <w:p>
      <w:pPr>
        <w:pStyle w:val="Body A"/>
        <w:rPr>
          <w:rtl w:val="0"/>
        </w:rPr>
      </w:pPr>
      <w:r>
        <w:rPr>
          <w:rFonts w:ascii="Helvetica" w:cs="Arial Unicode MS" w:hAnsi="Arial Unicode MS" w:eastAsia="Arial Unicode MS"/>
          <w:rtl w:val="0"/>
          <w:lang w:val="en-US"/>
        </w:rPr>
        <w:t>CRANA is predominantly zoned for 4-8. But one small area near McGrath Wood Park is zoned for 6-12. That is how many units are allowed per acre.</w:t>
      </w:r>
    </w:p>
    <w:p>
      <w:pPr>
        <w:pStyle w:val="Body A"/>
        <w:rPr>
          <w:rtl w:val="0"/>
        </w:rPr>
      </w:pPr>
    </w:p>
    <w:p>
      <w:pPr>
        <w:pStyle w:val="Body A"/>
        <w:rPr>
          <w:rtl w:val="0"/>
        </w:rPr>
      </w:pPr>
      <w:r>
        <w:rPr>
          <w:rFonts w:ascii="Helvetica" w:cs="Arial Unicode MS" w:hAnsi="Arial Unicode MS" w:eastAsia="Arial Unicode MS"/>
          <w:rtl w:val="0"/>
          <w:lang w:val="en-US"/>
        </w:rPr>
        <w:t>Pre-applications have been made for the property at McGrath woods. But no application has been made at this time.</w:t>
      </w:r>
    </w:p>
    <w:p>
      <w:pPr>
        <w:pStyle w:val="Body A"/>
        <w:rPr>
          <w:rtl w:val="0"/>
        </w:rPr>
      </w:pPr>
    </w:p>
    <w:p>
      <w:pPr>
        <w:pStyle w:val="Body A"/>
        <w:rPr>
          <w:rtl w:val="0"/>
        </w:rPr>
      </w:pPr>
      <w:r>
        <w:rPr>
          <w:rFonts w:ascii="Helvetica" w:cs="Arial Unicode MS" w:hAnsi="Arial Unicode MS" w:eastAsia="Arial Unicode MS"/>
          <w:rtl w:val="0"/>
          <w:lang w:val="en-US"/>
        </w:rPr>
        <w:t>Details were discussed about the CRANA zoning and what would be allowed to support missing middle in our neighborhood. For more information see www.olympiawa.gov/missingmiddle.</w:t>
      </w:r>
    </w:p>
    <w:p>
      <w:pPr>
        <w:pStyle w:val="Body A"/>
        <w:rPr>
          <w:rtl w:val="0"/>
        </w:rPr>
      </w:pPr>
    </w:p>
    <w:p>
      <w:pPr>
        <w:pStyle w:val="Body A"/>
        <w:rPr>
          <w:rtl w:val="0"/>
        </w:rPr>
      </w:pPr>
    </w:p>
    <w:p>
      <w:pPr>
        <w:pStyle w:val="Body A"/>
        <w:rPr>
          <w:rtl w:val="0"/>
        </w:rPr>
      </w:pPr>
    </w:p>
    <w:p>
      <w:pPr>
        <w:pStyle w:val="Body A"/>
        <w:jc w:val="right"/>
        <w:rPr>
          <w:rFonts w:ascii="Cambria" w:cs="Cambria" w:hAnsi="Cambria" w:eastAsia="Cambria"/>
          <w:sz w:val="24"/>
          <w:szCs w:val="24"/>
          <w:u w:color="000000"/>
        </w:rPr>
      </w:pPr>
      <w:r>
        <w:rPr>
          <w:rFonts w:ascii="Times New Roman Bold"/>
          <w:sz w:val="24"/>
          <w:szCs w:val="24"/>
          <w:u w:color="000000"/>
          <w:rtl w:val="0"/>
          <w:lang w:val="en-US"/>
        </w:rPr>
        <w:t>Treasurer</w:t>
      </w:r>
      <w:r>
        <w:rPr>
          <w:rFonts w:hAnsi="Times New Roman Bold" w:hint="default"/>
          <w:sz w:val="24"/>
          <w:szCs w:val="24"/>
          <w:u w:color="000000"/>
          <w:rtl w:val="0"/>
          <w:lang w:val="en-US"/>
        </w:rPr>
        <w:t>’</w:t>
      </w:r>
      <w:r>
        <w:rPr>
          <w:rFonts w:ascii="Times New Roman Bold"/>
          <w:sz w:val="24"/>
          <w:szCs w:val="24"/>
          <w:u w:color="000000"/>
          <w:rtl w:val="0"/>
          <w:lang w:val="en-US"/>
        </w:rPr>
        <w:t>s Report</w:t>
      </w:r>
      <w:r>
        <w:rPr>
          <w:rFonts w:ascii="Cambria" w:cs="Cambria" w:hAnsi="Cambria" w:eastAsia="Cambria"/>
          <w:sz w:val="24"/>
          <w:szCs w:val="24"/>
          <w:u w:color="000000"/>
          <w:rtl w:val="0"/>
          <w:lang w:val="en-US"/>
        </w:rPr>
        <w:t>………………………………………</w:t>
      </w:r>
      <w:r>
        <w:rPr>
          <w:rFonts w:ascii="Cambria" w:cs="Cambria" w:hAnsi="Cambria" w:eastAsia="Cambria"/>
          <w:sz w:val="24"/>
          <w:szCs w:val="24"/>
          <w:u w:color="000000"/>
          <w:rtl w:val="0"/>
          <w:lang w:val="en-US"/>
        </w:rPr>
        <w:t>.Simone Grant, Treasurer</w:t>
      </w:r>
    </w:p>
    <w:p>
      <w:pPr>
        <w:pStyle w:val="Body A"/>
        <w:rPr>
          <w:rFonts w:ascii="Cambria" w:cs="Cambria" w:hAnsi="Cambria" w:eastAsia="Cambria"/>
          <w:sz w:val="24"/>
          <w:szCs w:val="24"/>
          <w:u w:color="000000"/>
        </w:rPr>
      </w:pPr>
    </w:p>
    <w:p>
      <w:pPr>
        <w:pStyle w:val="Body A"/>
        <w:rPr>
          <w:rtl w:val="0"/>
        </w:rPr>
      </w:pPr>
      <w:r>
        <w:rPr>
          <w:rFonts w:ascii="Helvetica" w:cs="Arial Unicode MS" w:hAnsi="Arial Unicode MS" w:eastAsia="Arial Unicode MS"/>
          <w:rtl w:val="0"/>
          <w:lang w:val="en-US"/>
        </w:rPr>
        <w:t>The CRANA bank account contains $1,447.99 as of 02/07/2018.</w:t>
      </w:r>
    </w:p>
    <w:p>
      <w:pPr>
        <w:pStyle w:val="Body A"/>
        <w:rPr>
          <w:rtl w:val="0"/>
        </w:rPr>
      </w:pPr>
    </w:p>
    <w:p>
      <w:pPr>
        <w:pStyle w:val="Body A"/>
        <w:rPr>
          <w:rtl w:val="0"/>
        </w:rPr>
      </w:pPr>
    </w:p>
    <w:p>
      <w:pPr>
        <w:pStyle w:val="Body A"/>
        <w:rPr>
          <w:rtl w:val="0"/>
        </w:rPr>
      </w:pPr>
    </w:p>
    <w:p>
      <w:pPr>
        <w:pStyle w:val="Body A"/>
        <w:rPr>
          <w:rFonts w:ascii="Cambria" w:cs="Cambria" w:hAnsi="Cambria" w:eastAsia="Cambria"/>
          <w:b w:val="1"/>
          <w:bCs w:val="1"/>
          <w:sz w:val="24"/>
          <w:szCs w:val="24"/>
          <w:u w:color="000000"/>
        </w:rPr>
      </w:pPr>
      <w:r>
        <w:rPr>
          <w:rFonts w:ascii="Cambria" w:cs="Cambria" w:hAnsi="Cambria" w:eastAsia="Cambria"/>
          <w:b w:val="1"/>
          <w:bCs w:val="1"/>
          <w:sz w:val="24"/>
          <w:szCs w:val="24"/>
          <w:u w:color="000000"/>
          <w:rtl w:val="0"/>
          <w:lang w:val="en-US"/>
        </w:rPr>
        <w:t>Adjournment:</w:t>
      </w:r>
    </w:p>
    <w:p>
      <w:pPr>
        <w:pStyle w:val="Body A"/>
        <w:rPr>
          <w:rFonts w:ascii="Cambria" w:cs="Cambria" w:hAnsi="Cambria" w:eastAsia="Cambria"/>
          <w:b w:val="1"/>
          <w:bCs w:val="1"/>
          <w:sz w:val="24"/>
          <w:szCs w:val="24"/>
          <w:u w:color="000000"/>
        </w:rPr>
      </w:pPr>
    </w:p>
    <w:p>
      <w:pPr>
        <w:pStyle w:val="Body A"/>
        <w:rPr>
          <w:rFonts w:ascii="Cambria" w:cs="Cambria" w:hAnsi="Cambria" w:eastAsia="Cambria"/>
          <w:sz w:val="24"/>
          <w:szCs w:val="24"/>
          <w:u w:color="000000"/>
        </w:rPr>
      </w:pPr>
      <w:r>
        <w:rPr>
          <w:rFonts w:ascii="Cambria" w:cs="Cambria" w:hAnsi="Cambria" w:eastAsia="Cambria"/>
          <w:sz w:val="24"/>
          <w:szCs w:val="24"/>
          <w:u w:color="000000"/>
          <w:rtl w:val="0"/>
          <w:lang w:val="en-US"/>
        </w:rPr>
        <w:t xml:space="preserve">The meeting was adjourned at 2:48. </w:t>
      </w:r>
    </w:p>
    <w:p>
      <w:pPr>
        <w:pStyle w:val="Body A"/>
        <w:rPr>
          <w:rFonts w:ascii="Cambria" w:cs="Cambria" w:hAnsi="Cambria" w:eastAsia="Cambria"/>
          <w:sz w:val="24"/>
          <w:szCs w:val="24"/>
          <w:u w:color="000000"/>
        </w:rPr>
      </w:pPr>
    </w:p>
    <w:p>
      <w:pPr>
        <w:pStyle w:val="Body A"/>
        <w:rPr>
          <w:rtl w:val="0"/>
        </w:rPr>
      </w:pPr>
      <w:r>
        <w:rPr>
          <w:rFonts w:ascii="Helvetica" w:cs="Arial Unicode MS" w:hAnsi="Arial Unicode MS" w:eastAsia="Arial Unicode MS"/>
          <w:rtl w:val="0"/>
          <w:lang w:val="en-US"/>
        </w:rPr>
        <w:t>Minutes submitted by Secretary, Richee Jesky</w:t>
      </w:r>
    </w:p>
    <w:sectPr>
      <w:headerReference w:type="default" r:id="rId7"/>
      <w:footerReference w:type="default" r:id="rId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Times New Roman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yonamakowski@gmail.com" TargetMode="External"/><Relationship Id="rId5" Type="http://schemas.openxmlformats.org/officeDocument/2006/relationships/hyperlink" Target="mailto:e_nels@yahoo.com" TargetMode="External"/><Relationship Id="rId6" Type="http://schemas.openxmlformats.org/officeDocument/2006/relationships/hyperlink" Target="mailto:lbauer@ci.olympia.wa.us"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