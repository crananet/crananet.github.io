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2F" w:rsidRDefault="00431A2F">
      <w:bookmarkStart w:id="0" w:name="_GoBack"/>
      <w:bookmarkEnd w:id="0"/>
      <w:r>
        <w:t>CRANA BOARD MEETING MINUTES</w:t>
      </w:r>
    </w:p>
    <w:p w:rsidR="00431A2F" w:rsidRDefault="00431A2F"/>
    <w:p w:rsidR="008C3FDC" w:rsidRDefault="00431A2F">
      <w:r>
        <w:t>DATE OF MEETING:   April 15, 2015      LOCATION:  HOME OF DENISE PANTELIS, PRESIDENT</w:t>
      </w:r>
    </w:p>
    <w:p w:rsidR="00431A2F" w:rsidRDefault="00431A2F">
      <w:r>
        <w:t xml:space="preserve">ATTENDING:  CARY RETLIN, TERI YOUNT, DENISE, PAM SMITH, JANINE </w:t>
      </w:r>
      <w:del w:id="1" w:author="Denise J Pantelis" w:date="2015-04-29T11:10:00Z">
        <w:r w:rsidDel="002A01E6">
          <w:delText xml:space="preserve">???, </w:delText>
        </w:r>
      </w:del>
      <w:ins w:id="2" w:author="Denise J Pantelis" w:date="2015-04-29T11:10:00Z">
        <w:r w:rsidR="002A01E6">
          <w:t xml:space="preserve">LINDSEY, </w:t>
        </w:r>
      </w:ins>
      <w:r>
        <w:t>CINDI BRIGDEN</w:t>
      </w:r>
    </w:p>
    <w:p w:rsidR="00431A2F" w:rsidRDefault="00431A2F">
      <w:pPr>
        <w:rPr>
          <w:ins w:id="3" w:author="Denise J Pantelis" w:date="2015-04-29T11:11:00Z"/>
        </w:rPr>
      </w:pPr>
      <w:r>
        <w:t xml:space="preserve">Minutes of the 2/28/15 </w:t>
      </w:r>
      <w:ins w:id="4" w:author="Denise J Pantelis" w:date="2015-04-29T11:11:00Z">
        <w:r w:rsidR="002A01E6">
          <w:t xml:space="preserve">annual membership </w:t>
        </w:r>
      </w:ins>
      <w:r>
        <w:t>minutes were read and approved.</w:t>
      </w:r>
    </w:p>
    <w:p w:rsidR="002A01E6" w:rsidRDefault="002A01E6">
      <w:ins w:id="5" w:author="Denise J Pantelis" w:date="2015-04-29T11:11:00Z">
        <w:r>
          <w:t>Minutes of the 3/22/15 board meeting were read and approved.</w:t>
        </w:r>
      </w:ins>
    </w:p>
    <w:p w:rsidR="00431A2F" w:rsidRDefault="00431A2F">
      <w:r>
        <w:t>Teri moved the Treasurer’s report be approved, I seconded.</w:t>
      </w:r>
    </w:p>
    <w:p w:rsidR="00431A2F" w:rsidRDefault="00431A2F">
      <w:r>
        <w:t>Bank balance for CRANA as of 4/15/15:    Checking</w:t>
      </w:r>
      <w:r>
        <w:tab/>
        <w:t>1,206.01</w:t>
      </w:r>
    </w:p>
    <w:p w:rsidR="00431A2F" w:rsidRDefault="00431A2F">
      <w:r>
        <w:tab/>
      </w:r>
      <w:r>
        <w:tab/>
      </w:r>
      <w:r>
        <w:tab/>
      </w:r>
      <w:r>
        <w:tab/>
      </w:r>
      <w:r>
        <w:tab/>
        <w:t xml:space="preserve">  Savings</w:t>
      </w:r>
      <w:r>
        <w:tab/>
        <w:t>1,443.71</w:t>
      </w:r>
      <w:r>
        <w:tab/>
        <w:t>Total    2,649.72</w:t>
      </w:r>
    </w:p>
    <w:p w:rsidR="00431A2F" w:rsidRDefault="00431A2F"/>
    <w:p w:rsidR="002A01E6" w:rsidRDefault="00431A2F">
      <w:pPr>
        <w:rPr>
          <w:ins w:id="6" w:author="Denise J Pantelis" w:date="2015-04-29T11:12:00Z"/>
        </w:rPr>
      </w:pPr>
      <w:r>
        <w:t>Marathon ideas:</w:t>
      </w:r>
      <w:r>
        <w:tab/>
        <w:t>Provide treats and water for Marathon runners at select locations… locations TBD</w:t>
      </w:r>
      <w:del w:id="7" w:author="MM" w:date="2015-04-29T11:27:00Z">
        <w:r w:rsidDel="00054BCC">
          <w:delText xml:space="preserve">… </w:delText>
        </w:r>
      </w:del>
      <w:del w:id="8" w:author="Denise J Pantelis" w:date="2015-04-29T11:12:00Z">
        <w:r w:rsidDel="002A01E6">
          <w:delText>and also who would pay for said treats</w:delText>
        </w:r>
      </w:del>
      <w:ins w:id="9" w:author="Denise J Pantelis" w:date="2015-04-29T11:12:00Z">
        <w:r w:rsidR="002A01E6">
          <w:t>.</w:t>
        </w:r>
      </w:ins>
    </w:p>
    <w:p w:rsidR="00431A2F" w:rsidRDefault="002A01E6">
      <w:ins w:id="10" w:author="Denise J Pantelis" w:date="2015-04-29T11:12:00Z">
        <w:r>
          <w:t>Board approved budget not to exceed $75 for marathon treats</w:t>
        </w:r>
      </w:ins>
      <w:r w:rsidR="00431A2F">
        <w:t>.</w:t>
      </w:r>
    </w:p>
    <w:p w:rsidR="002A01E6" w:rsidRDefault="00431A2F">
      <w:r>
        <w:t xml:space="preserve">How can we increase membership in CRANA???   Ideas???   There are 800+ homes in CRANA area… Currently, there are </w:t>
      </w:r>
      <w:del w:id="11" w:author="Denise J Pantelis" w:date="2015-04-29T11:17:00Z">
        <w:r w:rsidDel="002A01E6">
          <w:delText>.. ???</w:delText>
        </w:r>
      </w:del>
      <w:ins w:id="12" w:author="Denise J Pantelis" w:date="2015-04-29T11:17:00Z">
        <w:r w:rsidR="002A01E6">
          <w:t>approximately 60</w:t>
        </w:r>
      </w:ins>
      <w:r>
        <w:t xml:space="preserve"> dues paying members.     If we did a bulk mailing to solicit members, City of Olympia would help with cost, given we can use their printers.   </w:t>
      </w:r>
      <w:r w:rsidR="002A01E6">
        <w:t>Janine and Denise offered to draft a membership appeal letter.</w:t>
      </w:r>
    </w:p>
    <w:p w:rsidR="002A01E6" w:rsidRDefault="006940B3">
      <w:ins w:id="13" w:author="MM" w:date="2015-05-05T20:31:00Z">
        <w:r>
          <w:t xml:space="preserve">Current membership is 33 households with 62 paying members.  </w:t>
        </w:r>
      </w:ins>
    </w:p>
    <w:p w:rsidR="00431A2F" w:rsidRDefault="00431A2F">
      <w:r>
        <w:t>It was suggested that we add a ‘</w:t>
      </w:r>
      <w:proofErr w:type="spellStart"/>
      <w:r>
        <w:t>paypal</w:t>
      </w:r>
      <w:proofErr w:type="spellEnd"/>
      <w:r>
        <w:t>’ option to our solicitation for membership.  Cary moved to approve, Janine second.</w:t>
      </w:r>
    </w:p>
    <w:p w:rsidR="00431A2F" w:rsidRDefault="00431A2F">
      <w:r>
        <w:t>Discussion of asking for email</w:t>
      </w:r>
      <w:ins w:id="14" w:author="Denise J Pantelis" w:date="2015-04-29T11:17:00Z">
        <w:r w:rsidR="002A01E6">
          <w:t>s from the city instead of labels</w:t>
        </w:r>
      </w:ins>
      <w:r>
        <w:t>.</w:t>
      </w:r>
      <w:ins w:id="15" w:author="Denise J Pantelis" w:date="2015-04-29T11:18:00Z">
        <w:r w:rsidR="002A01E6">
          <w:t xml:space="preserve"> Denise offered to inquire.</w:t>
        </w:r>
      </w:ins>
      <w:r>
        <w:t xml:space="preserve">  </w:t>
      </w:r>
      <w:r>
        <w:tab/>
      </w:r>
    </w:p>
    <w:p w:rsidR="00431A2F" w:rsidRDefault="00431A2F">
      <w:r>
        <w:t>It was suggested that the Board meet the 3</w:t>
      </w:r>
      <w:r w:rsidRPr="00431A2F">
        <w:rPr>
          <w:vertAlign w:val="superscript"/>
        </w:rPr>
        <w:t>rd</w:t>
      </w:r>
      <w:r>
        <w:t xml:space="preserve"> Tuesday of each month.</w:t>
      </w:r>
    </w:p>
    <w:p w:rsidR="00431A2F" w:rsidRDefault="00431A2F"/>
    <w:p w:rsidR="00431A2F" w:rsidRDefault="00431A2F">
      <w:pPr>
        <w:rPr>
          <w:ins w:id="16" w:author="MM" w:date="2015-04-29T11:26:00Z"/>
        </w:rPr>
      </w:pPr>
      <w:r>
        <w:t>Meeting was adjourned @ 7:21.</w:t>
      </w:r>
    </w:p>
    <w:p w:rsidR="00E57B3C" w:rsidRDefault="00E57B3C">
      <w:ins w:id="17" w:author="MM" w:date="2015-04-29T11:26:00Z">
        <w:r>
          <w:t>Respectfully submitted, Cindi Brigden, Secretary</w:t>
        </w:r>
      </w:ins>
    </w:p>
    <w:p w:rsidR="00431A2F" w:rsidRDefault="00431A2F"/>
    <w:p w:rsidR="00431A2F" w:rsidRDefault="00431A2F"/>
    <w:p w:rsidR="00431A2F" w:rsidRDefault="00431A2F">
      <w:r>
        <w:tab/>
      </w:r>
    </w:p>
    <w:sectPr w:rsidR="0043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M">
    <w15:presenceInfo w15:providerId="None" w15:userId="M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2F"/>
    <w:rsid w:val="00054BCC"/>
    <w:rsid w:val="0017604B"/>
    <w:rsid w:val="002A01E6"/>
    <w:rsid w:val="00431A2F"/>
    <w:rsid w:val="006940B3"/>
    <w:rsid w:val="008C3FDC"/>
    <w:rsid w:val="00E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Denise J Pantelis</cp:lastModifiedBy>
  <cp:revision>2</cp:revision>
  <dcterms:created xsi:type="dcterms:W3CDTF">2015-05-19T19:46:00Z</dcterms:created>
  <dcterms:modified xsi:type="dcterms:W3CDTF">2015-05-19T19:46:00Z</dcterms:modified>
</cp:coreProperties>
</file>